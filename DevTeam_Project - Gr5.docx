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450B" w14:textId="3116D50F" w:rsidR="00FB7255" w:rsidRDefault="00FB7255" w:rsidP="00206323">
      <w:pPr>
        <w:jc w:val="center"/>
        <w:rPr>
          <w:ins w:id="0" w:author="Naomi Nash" w:date="2022-04-21T22:18:00Z"/>
          <w:b/>
          <w:bCs/>
          <w:sz w:val="24"/>
          <w:szCs w:val="24"/>
        </w:rPr>
      </w:pPr>
      <w:ins w:id="1" w:author="Daria Pacheco" w:date="2022-04-23T01:45:00Z">
        <w:r>
          <w:tab/>
        </w:r>
        <w:r>
          <w:tab/>
        </w:r>
        <w:r>
          <w:tab/>
        </w:r>
        <w:r>
          <w:tab/>
        </w:r>
        <w:r>
          <w:tab/>
        </w:r>
      </w:ins>
    </w:p>
    <w:p w14:paraId="65BFFE7A" w14:textId="77777777" w:rsidR="00FB7255" w:rsidRDefault="00FB7255">
      <w:pPr>
        <w:spacing w:line="276" w:lineRule="auto"/>
        <w:jc w:val="center"/>
        <w:rPr>
          <w:ins w:id="2" w:author="Naomi Nash" w:date="2022-04-21T22:18:00Z"/>
          <w:b/>
          <w:bCs/>
          <w:sz w:val="24"/>
          <w:szCs w:val="24"/>
        </w:rPr>
        <w:pPrChange w:id="3" w:author="Naomi Nash" w:date="2022-04-21T22:19:00Z">
          <w:pPr>
            <w:jc w:val="center"/>
          </w:pPr>
        </w:pPrChange>
      </w:pPr>
    </w:p>
    <w:p w14:paraId="3D10EC42" w14:textId="77777777" w:rsidR="00FB7255" w:rsidRDefault="00FB7255">
      <w:pPr>
        <w:spacing w:line="276" w:lineRule="auto"/>
        <w:jc w:val="center"/>
        <w:rPr>
          <w:ins w:id="4" w:author="Naomi Nash" w:date="2022-04-21T22:18:00Z"/>
          <w:b/>
          <w:bCs/>
          <w:sz w:val="24"/>
          <w:szCs w:val="24"/>
        </w:rPr>
        <w:pPrChange w:id="5" w:author="Naomi Nash" w:date="2022-04-21T22:19:00Z">
          <w:pPr>
            <w:jc w:val="center"/>
          </w:pPr>
        </w:pPrChange>
      </w:pPr>
    </w:p>
    <w:p w14:paraId="582A2B47" w14:textId="6924A183" w:rsidR="00FB7255" w:rsidRDefault="006D08D4">
      <w:pPr>
        <w:tabs>
          <w:tab w:val="left" w:pos="8655"/>
        </w:tabs>
        <w:spacing w:line="276" w:lineRule="auto"/>
        <w:rPr>
          <w:ins w:id="6" w:author="Naomi Nash" w:date="2022-04-21T22:21:00Z"/>
          <w:b/>
          <w:bCs/>
          <w:sz w:val="24"/>
          <w:szCs w:val="24"/>
        </w:rPr>
        <w:pPrChange w:id="7" w:author="Naomi Nash" w:date="2022-04-21T22:21:00Z">
          <w:pPr>
            <w:spacing w:line="276" w:lineRule="auto"/>
            <w:jc w:val="center"/>
          </w:pPr>
        </w:pPrChange>
      </w:pPr>
      <w:ins w:id="8" w:author="Naomi Nash" w:date="2022-04-21T22:21:00Z">
        <w:r>
          <w:rPr>
            <w:b/>
            <w:bCs/>
            <w:sz w:val="24"/>
            <w:szCs w:val="24"/>
          </w:rPr>
          <w:tab/>
        </w:r>
      </w:ins>
    </w:p>
    <w:p w14:paraId="7C69B76A" w14:textId="77777777" w:rsidR="00B67B66" w:rsidRDefault="00B67B66" w:rsidP="0059714A">
      <w:pPr>
        <w:spacing w:line="276" w:lineRule="auto"/>
        <w:jc w:val="center"/>
        <w:rPr>
          <w:ins w:id="9" w:author="Naomi Nash" w:date="2022-04-21T22:21:00Z"/>
          <w:b/>
          <w:bCs/>
          <w:sz w:val="24"/>
          <w:szCs w:val="24"/>
        </w:rPr>
      </w:pPr>
    </w:p>
    <w:p w14:paraId="012B8E01" w14:textId="77777777" w:rsidR="00B67B66" w:rsidRDefault="00B67B66" w:rsidP="0059714A">
      <w:pPr>
        <w:spacing w:line="276" w:lineRule="auto"/>
        <w:jc w:val="center"/>
        <w:rPr>
          <w:ins w:id="10" w:author="Naomi Nash" w:date="2022-04-21T22:21:00Z"/>
          <w:b/>
          <w:bCs/>
          <w:sz w:val="24"/>
          <w:szCs w:val="24"/>
        </w:rPr>
      </w:pPr>
    </w:p>
    <w:p w14:paraId="5D414F54" w14:textId="77777777" w:rsidR="00B67B66" w:rsidRDefault="00B67B66" w:rsidP="0059714A">
      <w:pPr>
        <w:spacing w:line="276" w:lineRule="auto"/>
        <w:jc w:val="center"/>
        <w:rPr>
          <w:ins w:id="11" w:author="Naomi Nash" w:date="2022-04-21T22:21:00Z"/>
          <w:b/>
          <w:bCs/>
          <w:sz w:val="24"/>
          <w:szCs w:val="24"/>
        </w:rPr>
      </w:pPr>
    </w:p>
    <w:p w14:paraId="1B3EA3F9" w14:textId="77777777" w:rsidR="00B67B66" w:rsidRDefault="00B67B66" w:rsidP="0059714A">
      <w:pPr>
        <w:spacing w:line="276" w:lineRule="auto"/>
        <w:jc w:val="center"/>
        <w:rPr>
          <w:ins w:id="12" w:author="Naomi Nash" w:date="2022-04-21T22:21:00Z"/>
          <w:b/>
          <w:bCs/>
          <w:sz w:val="24"/>
          <w:szCs w:val="24"/>
        </w:rPr>
      </w:pPr>
    </w:p>
    <w:p w14:paraId="2B71D08C" w14:textId="77777777" w:rsidR="00B67B66" w:rsidRDefault="00B67B66">
      <w:pPr>
        <w:spacing w:line="276" w:lineRule="auto"/>
        <w:jc w:val="center"/>
        <w:rPr>
          <w:ins w:id="13" w:author="Naomi Nash" w:date="2022-04-21T22:18:00Z"/>
          <w:b/>
          <w:bCs/>
          <w:sz w:val="24"/>
          <w:szCs w:val="24"/>
        </w:rPr>
        <w:pPrChange w:id="14" w:author="Naomi Nash" w:date="2022-04-21T22:19:00Z">
          <w:pPr>
            <w:jc w:val="center"/>
          </w:pPr>
        </w:pPrChange>
      </w:pPr>
    </w:p>
    <w:p w14:paraId="47188D0A" w14:textId="290ECBDA" w:rsidR="0059714A" w:rsidRPr="00B67B66" w:rsidRDefault="00FB7255">
      <w:pPr>
        <w:pStyle w:val="Header"/>
        <w:spacing w:line="480" w:lineRule="auto"/>
        <w:jc w:val="center"/>
        <w:rPr>
          <w:ins w:id="15" w:author="Naomi Nash" w:date="2022-04-21T22:20:00Z"/>
          <w:b/>
          <w:bCs/>
          <w:sz w:val="24"/>
          <w:szCs w:val="24"/>
          <w:rPrChange w:id="16" w:author="Naomi Nash" w:date="2022-04-21T22:21:00Z">
            <w:rPr>
              <w:ins w:id="17" w:author="Naomi Nash" w:date="2022-04-21T22:20:00Z"/>
            </w:rPr>
          </w:rPrChange>
        </w:rPr>
        <w:pPrChange w:id="18" w:author="Naomi Nash" w:date="2022-04-21T23:06:00Z">
          <w:pPr>
            <w:pStyle w:val="Header"/>
            <w:spacing w:line="276" w:lineRule="auto"/>
            <w:jc w:val="center"/>
          </w:pPr>
        </w:pPrChange>
      </w:pPr>
      <w:ins w:id="19" w:author="Naomi Nash" w:date="2022-04-21T22:18:00Z">
        <w:r w:rsidRPr="00B67B66">
          <w:rPr>
            <w:b/>
            <w:bCs/>
            <w:sz w:val="24"/>
            <w:szCs w:val="24"/>
            <w:rPrChange w:id="20" w:author="Naomi Nash" w:date="2022-04-21T22:21:00Z">
              <w:rPr/>
            </w:rPrChange>
          </w:rPr>
          <w:t xml:space="preserve">COM-430 (Software Engineering) Project – Group 5 </w:t>
        </w:r>
      </w:ins>
      <w:ins w:id="21" w:author="Naomi Nash" w:date="2022-04-21T23:06:00Z">
        <w:r w:rsidR="00A3437F">
          <w:rPr>
            <w:b/>
            <w:bCs/>
            <w:sz w:val="24"/>
            <w:szCs w:val="24"/>
          </w:rPr>
          <w:t>–</w:t>
        </w:r>
      </w:ins>
      <w:ins w:id="22" w:author="Naomi Nash" w:date="2022-04-21T22:18:00Z">
        <w:r w:rsidRPr="00B67B66">
          <w:rPr>
            <w:b/>
            <w:bCs/>
            <w:sz w:val="24"/>
            <w:szCs w:val="24"/>
            <w:rPrChange w:id="23" w:author="Naomi Nash" w:date="2022-04-21T22:21:00Z">
              <w:rPr/>
            </w:rPrChange>
          </w:rPr>
          <w:t xml:space="preserve"> Drip Cards</w:t>
        </w:r>
      </w:ins>
    </w:p>
    <w:p w14:paraId="6FDC658D" w14:textId="77777777" w:rsidR="00210A2F" w:rsidRPr="00B67B66" w:rsidRDefault="00210A2F">
      <w:pPr>
        <w:pStyle w:val="Header"/>
        <w:spacing w:line="480" w:lineRule="auto"/>
        <w:jc w:val="center"/>
        <w:rPr>
          <w:ins w:id="24" w:author="Naomi Nash" w:date="2022-04-21T22:19:00Z"/>
          <w:sz w:val="24"/>
          <w:szCs w:val="24"/>
          <w:rPrChange w:id="25" w:author="Naomi Nash" w:date="2022-04-21T22:21:00Z">
            <w:rPr>
              <w:ins w:id="26" w:author="Naomi Nash" w:date="2022-04-21T22:19:00Z"/>
            </w:rPr>
          </w:rPrChange>
        </w:rPr>
        <w:pPrChange w:id="27" w:author="Naomi Nash" w:date="2022-04-21T22:20:00Z">
          <w:pPr>
            <w:pStyle w:val="Header"/>
            <w:jc w:val="center"/>
          </w:pPr>
        </w:pPrChange>
      </w:pPr>
    </w:p>
    <w:p w14:paraId="3C066590" w14:textId="448A0B84" w:rsidR="0059714A" w:rsidRPr="00B67B66" w:rsidRDefault="0059714A">
      <w:pPr>
        <w:pStyle w:val="Header"/>
        <w:spacing w:line="480" w:lineRule="auto"/>
        <w:jc w:val="center"/>
        <w:rPr>
          <w:ins w:id="28" w:author="Naomi Nash" w:date="2022-04-21T22:20:00Z"/>
          <w:sz w:val="24"/>
          <w:szCs w:val="24"/>
          <w:rPrChange w:id="29" w:author="Naomi Nash" w:date="2022-04-21T22:21:00Z">
            <w:rPr>
              <w:ins w:id="30" w:author="Naomi Nash" w:date="2022-04-21T22:20:00Z"/>
            </w:rPr>
          </w:rPrChange>
        </w:rPr>
        <w:pPrChange w:id="31" w:author="Naomi Nash" w:date="2022-04-21T22:20:00Z">
          <w:pPr>
            <w:pStyle w:val="Header"/>
            <w:spacing w:line="276" w:lineRule="auto"/>
            <w:jc w:val="center"/>
          </w:pPr>
        </w:pPrChange>
      </w:pPr>
      <w:ins w:id="32" w:author="Naomi Nash" w:date="2022-04-21T22:19:00Z">
        <w:r w:rsidRPr="00B67B66">
          <w:rPr>
            <w:sz w:val="24"/>
            <w:szCs w:val="24"/>
            <w:rPrChange w:id="33" w:author="Naomi Nash" w:date="2022-04-21T22:21:00Z">
              <w:rPr/>
            </w:rPrChange>
          </w:rPr>
          <w:t>Naomi Nash and Daria Pacheco</w:t>
        </w:r>
      </w:ins>
    </w:p>
    <w:p w14:paraId="6B730373" w14:textId="426038F9" w:rsidR="00210A2F" w:rsidRPr="00B67B66" w:rsidRDefault="00210A2F">
      <w:pPr>
        <w:pStyle w:val="Header"/>
        <w:spacing w:line="480" w:lineRule="auto"/>
        <w:jc w:val="center"/>
        <w:rPr>
          <w:ins w:id="34" w:author="Naomi Nash" w:date="2022-04-21T22:19:00Z"/>
          <w:sz w:val="24"/>
          <w:szCs w:val="24"/>
          <w:rPrChange w:id="35" w:author="Naomi Nash" w:date="2022-04-21T22:21:00Z">
            <w:rPr>
              <w:ins w:id="36" w:author="Naomi Nash" w:date="2022-04-21T22:19:00Z"/>
            </w:rPr>
          </w:rPrChange>
        </w:rPr>
        <w:pPrChange w:id="37" w:author="Naomi Nash" w:date="2022-04-21T22:20:00Z">
          <w:pPr>
            <w:pStyle w:val="Header"/>
            <w:spacing w:line="276" w:lineRule="auto"/>
            <w:jc w:val="center"/>
          </w:pPr>
        </w:pPrChange>
      </w:pPr>
      <w:ins w:id="38" w:author="Naomi Nash" w:date="2022-04-21T22:20:00Z">
        <w:r w:rsidRPr="00B67B66">
          <w:rPr>
            <w:sz w:val="24"/>
            <w:szCs w:val="24"/>
            <w:rPrChange w:id="39" w:author="Naomi Nash" w:date="2022-04-21T22:21:00Z">
              <w:rPr/>
            </w:rPrChange>
          </w:rPr>
          <w:t>COM-</w:t>
        </w:r>
        <w:r w:rsidR="00811536" w:rsidRPr="00B67B66">
          <w:rPr>
            <w:sz w:val="24"/>
            <w:szCs w:val="24"/>
            <w:rPrChange w:id="40" w:author="Naomi Nash" w:date="2022-04-21T22:21:00Z">
              <w:rPr/>
            </w:rPrChange>
          </w:rPr>
          <w:t>430-CA01</w:t>
        </w:r>
      </w:ins>
    </w:p>
    <w:p w14:paraId="3ACFA704" w14:textId="22A6232F" w:rsidR="0059714A" w:rsidRPr="00B67B66" w:rsidRDefault="0059714A">
      <w:pPr>
        <w:pStyle w:val="Header"/>
        <w:spacing w:line="480" w:lineRule="auto"/>
        <w:jc w:val="center"/>
        <w:rPr>
          <w:ins w:id="41" w:author="Naomi Nash" w:date="2022-04-21T22:20:00Z"/>
          <w:sz w:val="24"/>
          <w:szCs w:val="24"/>
          <w:rPrChange w:id="42" w:author="Naomi Nash" w:date="2022-04-21T22:21:00Z">
            <w:rPr>
              <w:ins w:id="43" w:author="Naomi Nash" w:date="2022-04-21T22:20:00Z"/>
            </w:rPr>
          </w:rPrChange>
        </w:rPr>
        <w:pPrChange w:id="44" w:author="Naomi Nash" w:date="2022-04-21T22:20:00Z">
          <w:pPr>
            <w:pStyle w:val="Header"/>
            <w:spacing w:line="276" w:lineRule="auto"/>
            <w:jc w:val="center"/>
          </w:pPr>
        </w:pPrChange>
      </w:pPr>
      <w:ins w:id="45" w:author="Naomi Nash" w:date="2022-04-21T22:19:00Z">
        <w:r w:rsidRPr="00B67B66">
          <w:rPr>
            <w:sz w:val="24"/>
            <w:szCs w:val="24"/>
            <w:rPrChange w:id="46" w:author="Naomi Nash" w:date="2022-04-21T22:21:00Z">
              <w:rPr/>
            </w:rPrChange>
          </w:rPr>
          <w:t>College of CAIRDS, Saint Leo University</w:t>
        </w:r>
      </w:ins>
    </w:p>
    <w:p w14:paraId="7132B445" w14:textId="7CC1F759" w:rsidR="00B67B66" w:rsidRPr="00B67B66" w:rsidRDefault="00B67B66">
      <w:pPr>
        <w:pStyle w:val="Header"/>
        <w:spacing w:line="480" w:lineRule="auto"/>
        <w:jc w:val="center"/>
        <w:rPr>
          <w:ins w:id="47" w:author="Naomi Nash" w:date="2022-04-21T22:20:00Z"/>
          <w:sz w:val="24"/>
          <w:szCs w:val="24"/>
          <w:rPrChange w:id="48" w:author="Naomi Nash" w:date="2022-04-21T22:21:00Z">
            <w:rPr>
              <w:ins w:id="49" w:author="Naomi Nash" w:date="2022-04-21T22:20:00Z"/>
            </w:rPr>
          </w:rPrChange>
        </w:rPr>
        <w:pPrChange w:id="50" w:author="Naomi Nash" w:date="2022-04-21T22:20:00Z">
          <w:pPr>
            <w:pStyle w:val="Header"/>
            <w:spacing w:line="276" w:lineRule="auto"/>
            <w:jc w:val="center"/>
          </w:pPr>
        </w:pPrChange>
      </w:pPr>
      <w:ins w:id="51" w:author="Naomi Nash" w:date="2022-04-21T22:20:00Z">
        <w:r w:rsidRPr="00B67B66">
          <w:rPr>
            <w:sz w:val="24"/>
            <w:szCs w:val="24"/>
            <w:rPrChange w:id="52" w:author="Naomi Nash" w:date="2022-04-21T22:21:00Z">
              <w:rPr/>
            </w:rPrChange>
          </w:rPr>
          <w:t>Dr. Joshua Adams</w:t>
        </w:r>
      </w:ins>
    </w:p>
    <w:p w14:paraId="4CCC0A23" w14:textId="1996F0A5" w:rsidR="00B67B66" w:rsidRPr="00B67B66" w:rsidRDefault="00B67B66">
      <w:pPr>
        <w:pStyle w:val="Header"/>
        <w:spacing w:line="480" w:lineRule="auto"/>
        <w:jc w:val="center"/>
        <w:rPr>
          <w:ins w:id="53" w:author="Naomi Nash" w:date="2022-04-21T22:19:00Z"/>
          <w:sz w:val="24"/>
          <w:szCs w:val="24"/>
          <w:rPrChange w:id="54" w:author="Naomi Nash" w:date="2022-04-21T22:21:00Z">
            <w:rPr>
              <w:ins w:id="55" w:author="Naomi Nash" w:date="2022-04-21T22:19:00Z"/>
            </w:rPr>
          </w:rPrChange>
        </w:rPr>
        <w:pPrChange w:id="56" w:author="Naomi Nash" w:date="2022-04-21T22:20:00Z">
          <w:pPr>
            <w:pStyle w:val="Header"/>
            <w:spacing w:line="276" w:lineRule="auto"/>
            <w:jc w:val="center"/>
          </w:pPr>
        </w:pPrChange>
      </w:pPr>
      <w:ins w:id="57" w:author="Naomi Nash" w:date="2022-04-21T22:20:00Z">
        <w:r w:rsidRPr="00B67B66">
          <w:rPr>
            <w:sz w:val="24"/>
            <w:szCs w:val="24"/>
            <w:rPrChange w:id="58" w:author="Naomi Nash" w:date="2022-04-21T22:21:00Z">
              <w:rPr/>
            </w:rPrChange>
          </w:rPr>
          <w:t>May 3, 2022</w:t>
        </w:r>
      </w:ins>
    </w:p>
    <w:p w14:paraId="5BC15D41" w14:textId="77777777" w:rsidR="0059714A" w:rsidRDefault="0059714A">
      <w:pPr>
        <w:pStyle w:val="Header"/>
        <w:spacing w:line="276" w:lineRule="auto"/>
        <w:jc w:val="center"/>
        <w:rPr>
          <w:ins w:id="59" w:author="Naomi Nash" w:date="2022-04-21T22:19:00Z"/>
        </w:rPr>
        <w:pPrChange w:id="60" w:author="Naomi Nash" w:date="2022-04-21T22:19:00Z">
          <w:pPr>
            <w:pStyle w:val="Header"/>
            <w:jc w:val="center"/>
          </w:pPr>
        </w:pPrChange>
      </w:pPr>
    </w:p>
    <w:p w14:paraId="456E04A3" w14:textId="77777777" w:rsidR="0059714A" w:rsidRDefault="0059714A">
      <w:pPr>
        <w:pStyle w:val="Header"/>
        <w:spacing w:line="276" w:lineRule="auto"/>
        <w:rPr>
          <w:ins w:id="61" w:author="Naomi Nash" w:date="2022-04-21T22:18:00Z"/>
        </w:rPr>
        <w:pPrChange w:id="62" w:author="Naomi Nash" w:date="2022-04-21T22:19:00Z">
          <w:pPr>
            <w:pStyle w:val="Header"/>
            <w:jc w:val="right"/>
          </w:pPr>
        </w:pPrChange>
      </w:pPr>
    </w:p>
    <w:p w14:paraId="2C9151CF" w14:textId="5269DABC" w:rsidR="00FB1D4F" w:rsidRPr="006A474D" w:rsidRDefault="00FB1D4F">
      <w:pPr>
        <w:rPr>
          <w:ins w:id="63" w:author="Naomi Nash" w:date="2022-04-21T22:47:00Z"/>
          <w:rPrChange w:id="64" w:author="Naomi Nash" w:date="2022-04-21T22:49:00Z">
            <w:rPr>
              <w:ins w:id="65" w:author="Naomi Nash" w:date="2022-04-21T22:47:00Z"/>
              <w:b/>
              <w:bCs/>
              <w:sz w:val="24"/>
              <w:szCs w:val="24"/>
            </w:rPr>
          </w:rPrChange>
        </w:rPr>
        <w:pPrChange w:id="66" w:author="Naomi Nash" w:date="2022-04-21T22:49:00Z">
          <w:pPr>
            <w:jc w:val="center"/>
          </w:pPr>
        </w:pPrChange>
      </w:pPr>
      <w:ins w:id="67" w:author="Naomi Nash" w:date="2022-04-21T22:46:00Z">
        <w:r>
          <w:rPr>
            <w:b/>
            <w:bCs/>
            <w:sz w:val="24"/>
            <w:szCs w:val="24"/>
          </w:rPr>
          <w:br w:type="page"/>
        </w:r>
      </w:ins>
    </w:p>
    <w:p w14:paraId="3054ABF5" w14:textId="77777777" w:rsidR="00FB1D4F" w:rsidRDefault="00FB1D4F" w:rsidP="00FB1D4F">
      <w:pPr>
        <w:jc w:val="center"/>
        <w:rPr>
          <w:ins w:id="68" w:author="Naomi Nash" w:date="2022-04-21T22:47:00Z"/>
          <w:b/>
          <w:bCs/>
          <w:sz w:val="24"/>
          <w:szCs w:val="24"/>
        </w:rPr>
      </w:pPr>
    </w:p>
    <w:p w14:paraId="3BBB0695" w14:textId="5DFC3A47" w:rsidR="00FB1D4F" w:rsidRPr="00FB1D4F" w:rsidRDefault="00FB1D4F" w:rsidP="00FB1D4F">
      <w:pPr>
        <w:jc w:val="center"/>
        <w:rPr>
          <w:ins w:id="69" w:author="Naomi Nash" w:date="2022-04-21T22:47:00Z"/>
          <w:b/>
          <w:bCs/>
          <w:sz w:val="32"/>
          <w:szCs w:val="32"/>
          <w:rPrChange w:id="70" w:author="Naomi Nash" w:date="2022-04-21T22:47:00Z">
            <w:rPr>
              <w:ins w:id="71" w:author="Naomi Nash" w:date="2022-04-21T22:47:00Z"/>
              <w:b/>
              <w:bCs/>
              <w:sz w:val="28"/>
              <w:szCs w:val="28"/>
            </w:rPr>
          </w:rPrChange>
        </w:rPr>
      </w:pPr>
      <w:ins w:id="72" w:author="Naomi Nash" w:date="2022-04-21T22:46:00Z">
        <w:r w:rsidRPr="00FB1D4F">
          <w:rPr>
            <w:b/>
            <w:bCs/>
            <w:sz w:val="32"/>
            <w:szCs w:val="32"/>
            <w:rPrChange w:id="73" w:author="Naomi Nash" w:date="2022-04-21T22:47:00Z">
              <w:rPr>
                <w:b/>
                <w:bCs/>
                <w:sz w:val="24"/>
                <w:szCs w:val="24"/>
              </w:rPr>
            </w:rPrChange>
          </w:rPr>
          <w:t>Table of Contents</w:t>
        </w:r>
      </w:ins>
    </w:p>
    <w:p w14:paraId="7E281917" w14:textId="77777777" w:rsidR="00FB1D4F" w:rsidRPr="00FB1D4F" w:rsidRDefault="00FB1D4F" w:rsidP="00FB1D4F">
      <w:pPr>
        <w:jc w:val="center"/>
        <w:rPr>
          <w:ins w:id="74" w:author="Naomi Nash" w:date="2022-04-21T22:46:00Z"/>
          <w:b/>
          <w:bCs/>
          <w:sz w:val="28"/>
          <w:szCs w:val="28"/>
          <w:rPrChange w:id="75" w:author="Naomi Nash" w:date="2022-04-21T22:47:00Z">
            <w:rPr>
              <w:ins w:id="76" w:author="Naomi Nash" w:date="2022-04-21T22:46:00Z"/>
              <w:b/>
              <w:bCs/>
              <w:sz w:val="24"/>
              <w:szCs w:val="24"/>
            </w:rPr>
          </w:rPrChange>
        </w:rPr>
      </w:pPr>
    </w:p>
    <w:p w14:paraId="10F867E2" w14:textId="48478C45" w:rsidR="00FB1D4F" w:rsidRPr="00DA63E8" w:rsidRDefault="00AE1492" w:rsidP="00FB1D4F">
      <w:pPr>
        <w:tabs>
          <w:tab w:val="left" w:pos="1395"/>
        </w:tabs>
        <w:jc w:val="right"/>
        <w:rPr>
          <w:ins w:id="77" w:author="Naomi Nash" w:date="2022-04-21T22:46:00Z"/>
          <w:sz w:val="24"/>
          <w:szCs w:val="24"/>
        </w:rPr>
      </w:pPr>
      <w:ins w:id="78" w:author="Naomi Nash" w:date="2022-04-21T22:59:00Z">
        <w:r w:rsidRPr="002E4D8B">
          <w:rPr>
            <w:sz w:val="24"/>
            <w:szCs w:val="24"/>
          </w:rPr>
          <w:fldChar w:fldCharType="begin"/>
        </w:r>
        <w:r w:rsidRPr="00DA63E8">
          <w:rPr>
            <w:sz w:val="24"/>
            <w:szCs w:val="24"/>
          </w:rPr>
          <w:instrText xml:space="preserve"> HYPERLINK  \l "RevisionHistory" </w:instrText>
        </w:r>
        <w:r w:rsidRPr="00DA63E8">
          <w:rPr>
            <w:sz w:val="24"/>
            <w:szCs w:val="24"/>
            <w:rPrChange w:id="79" w:author="Naomi Nash" w:date="2022-04-21T23:06:00Z">
              <w:rPr>
                <w:sz w:val="24"/>
                <w:szCs w:val="24"/>
              </w:rPr>
            </w:rPrChange>
          </w:rPr>
          <w:fldChar w:fldCharType="separate"/>
        </w:r>
        <w:r w:rsidR="00FB1D4F" w:rsidRPr="00DA63E8">
          <w:rPr>
            <w:rStyle w:val="Hyperlink"/>
            <w:color w:val="auto"/>
            <w:sz w:val="24"/>
            <w:szCs w:val="24"/>
            <w:u w:val="none"/>
            <w:rPrChange w:id="80" w:author="Naomi Nash" w:date="2022-04-21T23:06:00Z">
              <w:rPr>
                <w:rStyle w:val="Hyperlink"/>
                <w:sz w:val="24"/>
                <w:szCs w:val="24"/>
              </w:rPr>
            </w:rPrChange>
          </w:rPr>
          <w:t>Revision History</w:t>
        </w:r>
        <w:r w:rsidRPr="002E4D8B">
          <w:rPr>
            <w:sz w:val="24"/>
            <w:szCs w:val="24"/>
          </w:rPr>
          <w:fldChar w:fldCharType="end"/>
        </w:r>
      </w:ins>
      <w:ins w:id="81" w:author="Naomi Nash" w:date="2022-04-21T22:46:00Z">
        <w:r w:rsidR="00FB1D4F" w:rsidRPr="00DA63E8">
          <w:rPr>
            <w:sz w:val="24"/>
            <w:szCs w:val="24"/>
          </w:rPr>
          <w:t xml:space="preserve"> ………………………………………………………………………………………………………………………. </w:t>
        </w:r>
      </w:ins>
      <w:ins w:id="82" w:author="Naomi Nash" w:date="2022-04-21T22:49:00Z">
        <w:r w:rsidR="006A474D" w:rsidRPr="00DA63E8">
          <w:rPr>
            <w:sz w:val="24"/>
            <w:szCs w:val="24"/>
          </w:rPr>
          <w:t>4</w:t>
        </w:r>
      </w:ins>
    </w:p>
    <w:p w14:paraId="24B61634" w14:textId="074F480F" w:rsidR="00FB1D4F" w:rsidRPr="00DA63E8" w:rsidRDefault="00FB1D4F" w:rsidP="00FB1D4F">
      <w:pPr>
        <w:tabs>
          <w:tab w:val="left" w:pos="1395"/>
        </w:tabs>
        <w:jc w:val="right"/>
        <w:rPr>
          <w:ins w:id="83" w:author="Naomi Nash" w:date="2022-04-21T22:46:00Z"/>
          <w:sz w:val="24"/>
          <w:szCs w:val="24"/>
        </w:rPr>
      </w:pPr>
      <w:ins w:id="84" w:author="Naomi Nash" w:date="2022-04-21T22:46:00Z">
        <w:r w:rsidRPr="00DA63E8">
          <w:rPr>
            <w:sz w:val="24"/>
            <w:szCs w:val="24"/>
          </w:rPr>
          <w:t>1.</w:t>
        </w:r>
      </w:ins>
      <w:ins w:id="85" w:author="Naomi Nash" w:date="2022-04-21T22:59:00Z">
        <w:r w:rsidR="00AE1492" w:rsidRPr="002E4D8B">
          <w:rPr>
            <w:sz w:val="24"/>
            <w:szCs w:val="24"/>
          </w:rPr>
          <w:fldChar w:fldCharType="begin"/>
        </w:r>
        <w:r w:rsidR="00AE1492" w:rsidRPr="00DA63E8">
          <w:rPr>
            <w:sz w:val="24"/>
            <w:szCs w:val="24"/>
          </w:rPr>
          <w:instrText xml:space="preserve"> HYPERLINK  \l "Introduction" </w:instrText>
        </w:r>
        <w:r w:rsidR="00AE1492" w:rsidRPr="00DA63E8">
          <w:rPr>
            <w:sz w:val="24"/>
            <w:szCs w:val="24"/>
            <w:rPrChange w:id="86" w:author="Naomi Nash" w:date="2022-04-21T23:06:00Z">
              <w:rPr>
                <w:sz w:val="24"/>
                <w:szCs w:val="24"/>
              </w:rPr>
            </w:rPrChange>
          </w:rPr>
          <w:fldChar w:fldCharType="separate"/>
        </w:r>
        <w:r w:rsidRPr="00DA63E8">
          <w:rPr>
            <w:rStyle w:val="Hyperlink"/>
            <w:color w:val="auto"/>
            <w:sz w:val="24"/>
            <w:szCs w:val="24"/>
            <w:u w:val="none"/>
            <w:rPrChange w:id="87" w:author="Naomi Nash" w:date="2022-04-21T23:06:00Z">
              <w:rPr>
                <w:rStyle w:val="Hyperlink"/>
                <w:sz w:val="24"/>
                <w:szCs w:val="24"/>
              </w:rPr>
            </w:rPrChange>
          </w:rPr>
          <w:t xml:space="preserve"> Introduction</w:t>
        </w:r>
        <w:r w:rsidR="00AE1492" w:rsidRPr="00D94EF7">
          <w:rPr>
            <w:sz w:val="24"/>
            <w:szCs w:val="24"/>
          </w:rPr>
          <w:fldChar w:fldCharType="end"/>
        </w:r>
      </w:ins>
      <w:ins w:id="88"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89" w:author="Naomi Nash" w:date="2022-04-21T22:49:00Z">
        <w:r w:rsidR="006A474D" w:rsidRPr="00DA63E8">
          <w:rPr>
            <w:sz w:val="24"/>
            <w:szCs w:val="24"/>
          </w:rPr>
          <w:t>5</w:t>
        </w:r>
      </w:ins>
    </w:p>
    <w:p w14:paraId="787E9F34" w14:textId="6657B3A4" w:rsidR="00FB1D4F" w:rsidRPr="00DA63E8" w:rsidRDefault="00FB1D4F" w:rsidP="00FB1D4F">
      <w:pPr>
        <w:tabs>
          <w:tab w:val="left" w:pos="720"/>
        </w:tabs>
        <w:jc w:val="right"/>
        <w:rPr>
          <w:ins w:id="90" w:author="Naomi Nash" w:date="2022-04-21T22:46:00Z"/>
          <w:sz w:val="24"/>
          <w:szCs w:val="24"/>
        </w:rPr>
      </w:pPr>
      <w:ins w:id="91" w:author="Naomi Nash" w:date="2022-04-21T22:46:00Z">
        <w:r w:rsidRPr="00DA63E8">
          <w:rPr>
            <w:sz w:val="24"/>
            <w:szCs w:val="24"/>
          </w:rPr>
          <w:tab/>
          <w:t xml:space="preserve">1.1 </w:t>
        </w:r>
      </w:ins>
      <w:ins w:id="92" w:author="Naomi Nash" w:date="2022-04-21T22:59:00Z">
        <w:r w:rsidR="00AE1492" w:rsidRPr="002E4D8B">
          <w:rPr>
            <w:sz w:val="24"/>
            <w:szCs w:val="24"/>
          </w:rPr>
          <w:fldChar w:fldCharType="begin"/>
        </w:r>
        <w:r w:rsidR="00AE1492" w:rsidRPr="00DA63E8">
          <w:rPr>
            <w:sz w:val="24"/>
            <w:szCs w:val="24"/>
          </w:rPr>
          <w:instrText xml:space="preserve"> HYPERLINK  \l "Purpose" </w:instrText>
        </w:r>
        <w:r w:rsidR="00AE1492" w:rsidRPr="00DA63E8">
          <w:rPr>
            <w:sz w:val="24"/>
            <w:szCs w:val="24"/>
            <w:rPrChange w:id="93" w:author="Naomi Nash" w:date="2022-04-21T23:06:00Z">
              <w:rPr>
                <w:sz w:val="24"/>
                <w:szCs w:val="24"/>
              </w:rPr>
            </w:rPrChange>
          </w:rPr>
          <w:fldChar w:fldCharType="separate"/>
        </w:r>
        <w:r w:rsidRPr="00DA63E8">
          <w:rPr>
            <w:rStyle w:val="Hyperlink"/>
            <w:color w:val="auto"/>
            <w:sz w:val="24"/>
            <w:szCs w:val="24"/>
            <w:u w:val="none"/>
            <w:rPrChange w:id="94" w:author="Naomi Nash" w:date="2022-04-21T23:06:00Z">
              <w:rPr>
                <w:rStyle w:val="Hyperlink"/>
                <w:sz w:val="24"/>
                <w:szCs w:val="24"/>
              </w:rPr>
            </w:rPrChange>
          </w:rPr>
          <w:t>Purpose</w:t>
        </w:r>
        <w:r w:rsidR="00AE1492" w:rsidRPr="00D94EF7">
          <w:rPr>
            <w:sz w:val="24"/>
            <w:szCs w:val="24"/>
          </w:rPr>
          <w:fldChar w:fldCharType="end"/>
        </w:r>
      </w:ins>
      <w:ins w:id="95" w:author="Naomi Nash" w:date="2022-04-21T22:46:00Z">
        <w:r w:rsidRPr="00DA63E8">
          <w:rPr>
            <w:sz w:val="24"/>
            <w:szCs w:val="24"/>
          </w:rPr>
          <w:t xml:space="preserve"> …………………………………….……………………………………………………………………………. </w:t>
        </w:r>
      </w:ins>
      <w:ins w:id="96" w:author="Naomi Nash" w:date="2022-04-21T22:49:00Z">
        <w:r w:rsidR="006A474D" w:rsidRPr="00DA63E8">
          <w:rPr>
            <w:sz w:val="24"/>
            <w:szCs w:val="24"/>
          </w:rPr>
          <w:t>5</w:t>
        </w:r>
      </w:ins>
    </w:p>
    <w:p w14:paraId="2CAE97AF" w14:textId="7C0946B8" w:rsidR="00FB1D4F" w:rsidRPr="00DA63E8" w:rsidRDefault="00FB1D4F" w:rsidP="00FB1D4F">
      <w:pPr>
        <w:tabs>
          <w:tab w:val="left" w:pos="720"/>
        </w:tabs>
        <w:jc w:val="right"/>
        <w:rPr>
          <w:ins w:id="97" w:author="Naomi Nash" w:date="2022-04-21T22:46:00Z"/>
          <w:sz w:val="24"/>
          <w:szCs w:val="24"/>
        </w:rPr>
      </w:pPr>
      <w:ins w:id="98" w:author="Naomi Nash" w:date="2022-04-21T22:46:00Z">
        <w:r w:rsidRPr="00DA63E8">
          <w:rPr>
            <w:sz w:val="24"/>
            <w:szCs w:val="24"/>
          </w:rPr>
          <w:tab/>
          <w:t xml:space="preserve">1.2 </w:t>
        </w:r>
      </w:ins>
      <w:ins w:id="99" w:author="Naomi Nash" w:date="2022-04-21T22:59:00Z">
        <w:r w:rsidR="00AE1492" w:rsidRPr="002E4D8B">
          <w:rPr>
            <w:sz w:val="24"/>
            <w:szCs w:val="24"/>
          </w:rPr>
          <w:fldChar w:fldCharType="begin"/>
        </w:r>
        <w:r w:rsidR="00AE1492" w:rsidRPr="00DA63E8">
          <w:rPr>
            <w:sz w:val="24"/>
            <w:szCs w:val="24"/>
          </w:rPr>
          <w:instrText xml:space="preserve"> HYPERLINK  \l "Charter" </w:instrText>
        </w:r>
        <w:r w:rsidR="00AE1492" w:rsidRPr="00DA63E8">
          <w:rPr>
            <w:sz w:val="24"/>
            <w:szCs w:val="24"/>
            <w:rPrChange w:id="100" w:author="Naomi Nash" w:date="2022-04-21T23:06:00Z">
              <w:rPr>
                <w:sz w:val="24"/>
                <w:szCs w:val="24"/>
              </w:rPr>
            </w:rPrChange>
          </w:rPr>
          <w:fldChar w:fldCharType="separate"/>
        </w:r>
        <w:r w:rsidRPr="00DA63E8">
          <w:rPr>
            <w:rStyle w:val="Hyperlink"/>
            <w:color w:val="auto"/>
            <w:sz w:val="24"/>
            <w:szCs w:val="24"/>
            <w:u w:val="none"/>
            <w:rPrChange w:id="101" w:author="Naomi Nash" w:date="2022-04-21T23:06:00Z">
              <w:rPr>
                <w:rStyle w:val="Hyperlink"/>
                <w:sz w:val="24"/>
                <w:szCs w:val="24"/>
              </w:rPr>
            </w:rPrChange>
          </w:rPr>
          <w:t>Charter</w:t>
        </w:r>
        <w:r w:rsidR="00AE1492" w:rsidRPr="00D94EF7">
          <w:rPr>
            <w:sz w:val="24"/>
            <w:szCs w:val="24"/>
          </w:rPr>
          <w:fldChar w:fldCharType="end"/>
        </w:r>
      </w:ins>
      <w:ins w:id="102" w:author="Naomi Nash" w:date="2022-04-21T22:46:00Z">
        <w:r w:rsidRPr="00DA63E8">
          <w:rPr>
            <w:sz w:val="24"/>
            <w:szCs w:val="24"/>
          </w:rPr>
          <w:t xml:space="preserve"> …………………………………………………………………………………………………………………… </w:t>
        </w:r>
      </w:ins>
      <w:ins w:id="103" w:author="Naomi Nash" w:date="2022-04-21T22:49:00Z">
        <w:r w:rsidR="006A474D" w:rsidRPr="00DA63E8">
          <w:rPr>
            <w:sz w:val="24"/>
            <w:szCs w:val="24"/>
          </w:rPr>
          <w:t>5</w:t>
        </w:r>
      </w:ins>
    </w:p>
    <w:p w14:paraId="40FDEFE9" w14:textId="2AC9B057" w:rsidR="00FB1D4F" w:rsidRPr="00DA63E8" w:rsidRDefault="00FB1D4F" w:rsidP="00FB1D4F">
      <w:pPr>
        <w:tabs>
          <w:tab w:val="left" w:pos="720"/>
        </w:tabs>
        <w:jc w:val="right"/>
        <w:rPr>
          <w:ins w:id="104" w:author="Naomi Nash" w:date="2022-04-21T22:46:00Z"/>
          <w:sz w:val="24"/>
          <w:szCs w:val="24"/>
        </w:rPr>
      </w:pPr>
      <w:ins w:id="105" w:author="Naomi Nash" w:date="2022-04-21T22:46:00Z">
        <w:r w:rsidRPr="00DA63E8">
          <w:rPr>
            <w:sz w:val="24"/>
            <w:szCs w:val="24"/>
          </w:rPr>
          <w:tab/>
          <w:t xml:space="preserve">1.3 </w:t>
        </w:r>
      </w:ins>
      <w:ins w:id="106" w:author="Naomi Nash" w:date="2022-04-21T23:00:00Z">
        <w:r w:rsidR="00AE1492" w:rsidRPr="002E4D8B">
          <w:rPr>
            <w:sz w:val="24"/>
            <w:szCs w:val="24"/>
          </w:rPr>
          <w:fldChar w:fldCharType="begin"/>
        </w:r>
        <w:r w:rsidR="00AE1492" w:rsidRPr="00DA63E8">
          <w:rPr>
            <w:sz w:val="24"/>
            <w:szCs w:val="24"/>
          </w:rPr>
          <w:instrText xml:space="preserve"> HYPERLINK  \l "DefAcroAb" </w:instrText>
        </w:r>
        <w:r w:rsidR="00AE1492" w:rsidRPr="00DA63E8">
          <w:rPr>
            <w:sz w:val="24"/>
            <w:szCs w:val="24"/>
            <w:rPrChange w:id="107" w:author="Naomi Nash" w:date="2022-04-21T23:06:00Z">
              <w:rPr>
                <w:sz w:val="24"/>
                <w:szCs w:val="24"/>
              </w:rPr>
            </w:rPrChange>
          </w:rPr>
          <w:fldChar w:fldCharType="separate"/>
        </w:r>
        <w:r w:rsidRPr="00DA63E8">
          <w:rPr>
            <w:rStyle w:val="Hyperlink"/>
            <w:color w:val="auto"/>
            <w:sz w:val="24"/>
            <w:szCs w:val="24"/>
            <w:u w:val="none"/>
            <w:rPrChange w:id="108" w:author="Naomi Nash" w:date="2022-04-21T23:06:00Z">
              <w:rPr>
                <w:rStyle w:val="Hyperlink"/>
                <w:sz w:val="24"/>
                <w:szCs w:val="24"/>
              </w:rPr>
            </w:rPrChange>
          </w:rPr>
          <w:t>Definitions, Acronyms, and Abbreviations</w:t>
        </w:r>
        <w:r w:rsidR="00AE1492" w:rsidRPr="00D94EF7">
          <w:rPr>
            <w:sz w:val="24"/>
            <w:szCs w:val="24"/>
          </w:rPr>
          <w:fldChar w:fldCharType="end"/>
        </w:r>
      </w:ins>
      <w:ins w:id="109" w:author="Naomi Nash" w:date="2022-04-21T22:46:00Z">
        <w:r w:rsidRPr="00DA63E8">
          <w:rPr>
            <w:sz w:val="24"/>
            <w:szCs w:val="24"/>
          </w:rPr>
          <w:t xml:space="preserve"> ……………………………………………………………… </w:t>
        </w:r>
      </w:ins>
      <w:ins w:id="110" w:author="Naomi Nash" w:date="2022-04-21T22:49:00Z">
        <w:r w:rsidR="006A474D" w:rsidRPr="00DA63E8">
          <w:rPr>
            <w:sz w:val="24"/>
            <w:szCs w:val="24"/>
          </w:rPr>
          <w:t>5</w:t>
        </w:r>
      </w:ins>
    </w:p>
    <w:p w14:paraId="68E9A797" w14:textId="07E9FC6C" w:rsidR="00FB1D4F" w:rsidRPr="00DA63E8" w:rsidRDefault="00FB1D4F" w:rsidP="00FB1D4F">
      <w:pPr>
        <w:tabs>
          <w:tab w:val="left" w:pos="720"/>
        </w:tabs>
        <w:jc w:val="right"/>
        <w:rPr>
          <w:ins w:id="111" w:author="Naomi Nash" w:date="2022-04-21T22:46:00Z"/>
          <w:sz w:val="24"/>
          <w:szCs w:val="24"/>
        </w:rPr>
      </w:pPr>
      <w:ins w:id="112" w:author="Naomi Nash" w:date="2022-04-21T22:46:00Z">
        <w:r w:rsidRPr="00DA63E8">
          <w:rPr>
            <w:sz w:val="24"/>
            <w:szCs w:val="24"/>
          </w:rPr>
          <w:tab/>
          <w:t xml:space="preserve">1.4 </w:t>
        </w:r>
      </w:ins>
      <w:ins w:id="113" w:author="Naomi Nash" w:date="2022-04-21T23:00:00Z">
        <w:r w:rsidR="00AE1492" w:rsidRPr="002E4D8B">
          <w:rPr>
            <w:sz w:val="24"/>
            <w:szCs w:val="24"/>
          </w:rPr>
          <w:fldChar w:fldCharType="begin"/>
        </w:r>
        <w:r w:rsidR="00AE1492" w:rsidRPr="00DA63E8">
          <w:rPr>
            <w:sz w:val="24"/>
            <w:szCs w:val="24"/>
          </w:rPr>
          <w:instrText xml:space="preserve"> HYPERLINK  \l "Personas" </w:instrText>
        </w:r>
        <w:r w:rsidR="00AE1492" w:rsidRPr="00DA63E8">
          <w:rPr>
            <w:sz w:val="24"/>
            <w:szCs w:val="24"/>
            <w:rPrChange w:id="114" w:author="Naomi Nash" w:date="2022-04-21T23:06:00Z">
              <w:rPr>
                <w:sz w:val="24"/>
                <w:szCs w:val="24"/>
              </w:rPr>
            </w:rPrChange>
          </w:rPr>
          <w:fldChar w:fldCharType="separate"/>
        </w:r>
        <w:r w:rsidRPr="00DA63E8">
          <w:rPr>
            <w:rStyle w:val="Hyperlink"/>
            <w:color w:val="auto"/>
            <w:sz w:val="24"/>
            <w:szCs w:val="24"/>
            <w:u w:val="none"/>
            <w:rPrChange w:id="115" w:author="Naomi Nash" w:date="2022-04-21T23:06:00Z">
              <w:rPr>
                <w:rStyle w:val="Hyperlink"/>
                <w:sz w:val="24"/>
                <w:szCs w:val="24"/>
              </w:rPr>
            </w:rPrChange>
          </w:rPr>
          <w:t>Personas</w:t>
        </w:r>
        <w:r w:rsidR="00AE1492" w:rsidRPr="00D94EF7">
          <w:rPr>
            <w:sz w:val="24"/>
            <w:szCs w:val="24"/>
          </w:rPr>
          <w:fldChar w:fldCharType="end"/>
        </w:r>
      </w:ins>
      <w:ins w:id="116" w:author="Naomi Nash" w:date="2022-04-21T22:46:00Z">
        <w:r w:rsidRPr="00DA63E8">
          <w:rPr>
            <w:sz w:val="24"/>
            <w:szCs w:val="24"/>
          </w:rPr>
          <w:t xml:space="preserve"> ………………………………………………………………………………………………………………… </w:t>
        </w:r>
      </w:ins>
      <w:ins w:id="117" w:author="Naomi Nash" w:date="2022-04-21T22:49:00Z">
        <w:r w:rsidR="006A474D" w:rsidRPr="00DA63E8">
          <w:rPr>
            <w:sz w:val="24"/>
            <w:szCs w:val="24"/>
          </w:rPr>
          <w:t>6</w:t>
        </w:r>
      </w:ins>
    </w:p>
    <w:p w14:paraId="66CF45E9" w14:textId="1F2ECF8E" w:rsidR="00FB1D4F" w:rsidRPr="00DA63E8" w:rsidRDefault="00FB1D4F" w:rsidP="00FB1D4F">
      <w:pPr>
        <w:tabs>
          <w:tab w:val="left" w:pos="720"/>
        </w:tabs>
        <w:jc w:val="right"/>
        <w:rPr>
          <w:ins w:id="118" w:author="Naomi Nash" w:date="2022-04-21T22:46:00Z"/>
          <w:sz w:val="24"/>
          <w:szCs w:val="24"/>
        </w:rPr>
      </w:pPr>
      <w:ins w:id="119" w:author="Naomi Nash" w:date="2022-04-21T22:46:00Z">
        <w:r w:rsidRPr="00DA63E8">
          <w:rPr>
            <w:sz w:val="24"/>
            <w:szCs w:val="24"/>
          </w:rPr>
          <w:tab/>
          <w:t xml:space="preserve">1.5 </w:t>
        </w:r>
      </w:ins>
      <w:ins w:id="120" w:author="Naomi Nash" w:date="2022-04-21T23:01:00Z">
        <w:r w:rsidR="00AE1492" w:rsidRPr="002E4D8B">
          <w:rPr>
            <w:sz w:val="24"/>
            <w:szCs w:val="24"/>
          </w:rPr>
          <w:fldChar w:fldCharType="begin"/>
        </w:r>
        <w:r w:rsidR="00AE1492" w:rsidRPr="00DA63E8">
          <w:rPr>
            <w:sz w:val="24"/>
            <w:szCs w:val="24"/>
          </w:rPr>
          <w:instrText xml:space="preserve"> HYPERLINK  \l "InitialScenarios" </w:instrText>
        </w:r>
        <w:r w:rsidR="00AE1492" w:rsidRPr="00DA63E8">
          <w:rPr>
            <w:sz w:val="24"/>
            <w:szCs w:val="24"/>
            <w:rPrChange w:id="121" w:author="Naomi Nash" w:date="2022-04-21T23:06:00Z">
              <w:rPr>
                <w:sz w:val="24"/>
                <w:szCs w:val="24"/>
              </w:rPr>
            </w:rPrChange>
          </w:rPr>
          <w:fldChar w:fldCharType="separate"/>
        </w:r>
        <w:r w:rsidRPr="00DA63E8">
          <w:rPr>
            <w:rStyle w:val="Hyperlink"/>
            <w:color w:val="auto"/>
            <w:sz w:val="24"/>
            <w:szCs w:val="24"/>
            <w:u w:val="none"/>
            <w:rPrChange w:id="122" w:author="Naomi Nash" w:date="2022-04-21T23:06:00Z">
              <w:rPr>
                <w:rStyle w:val="Hyperlink"/>
                <w:sz w:val="24"/>
                <w:szCs w:val="24"/>
              </w:rPr>
            </w:rPrChange>
          </w:rPr>
          <w:t>Initial S</w:t>
        </w:r>
        <w:r w:rsidR="00AE1492" w:rsidRPr="00DA63E8">
          <w:rPr>
            <w:rStyle w:val="Hyperlink"/>
            <w:color w:val="auto"/>
            <w:sz w:val="24"/>
            <w:szCs w:val="24"/>
            <w:u w:val="none"/>
            <w:rPrChange w:id="123" w:author="Naomi Nash" w:date="2022-04-21T23:06:00Z">
              <w:rPr>
                <w:rStyle w:val="Hyperlink"/>
                <w:sz w:val="24"/>
                <w:szCs w:val="24"/>
              </w:rPr>
            </w:rPrChange>
          </w:rPr>
          <w:t>cenarios</w:t>
        </w:r>
        <w:r w:rsidR="00AE1492" w:rsidRPr="00D94EF7">
          <w:rPr>
            <w:sz w:val="24"/>
            <w:szCs w:val="24"/>
          </w:rPr>
          <w:fldChar w:fldCharType="end"/>
        </w:r>
      </w:ins>
      <w:ins w:id="124" w:author="Naomi Nash" w:date="2022-04-21T22:46:00Z">
        <w:r w:rsidRPr="00DA63E8">
          <w:rPr>
            <w:sz w:val="24"/>
            <w:szCs w:val="24"/>
          </w:rPr>
          <w:t xml:space="preserve"> ……………………………………………………………………………………………………… </w:t>
        </w:r>
      </w:ins>
      <w:ins w:id="125" w:author="Naomi Nash" w:date="2022-04-21T22:49:00Z">
        <w:r w:rsidR="006A474D" w:rsidRPr="00DA63E8">
          <w:rPr>
            <w:sz w:val="24"/>
            <w:szCs w:val="24"/>
          </w:rPr>
          <w:t>6</w:t>
        </w:r>
      </w:ins>
    </w:p>
    <w:p w14:paraId="38B9F7BA" w14:textId="646BE957" w:rsidR="00FB1D4F" w:rsidRPr="00DA63E8" w:rsidRDefault="00FB1D4F" w:rsidP="00FB1D4F">
      <w:pPr>
        <w:tabs>
          <w:tab w:val="left" w:pos="720"/>
        </w:tabs>
        <w:jc w:val="right"/>
        <w:rPr>
          <w:ins w:id="126" w:author="Naomi Nash" w:date="2022-04-21T22:46:00Z"/>
          <w:sz w:val="24"/>
          <w:szCs w:val="24"/>
        </w:rPr>
      </w:pPr>
      <w:ins w:id="127" w:author="Naomi Nash" w:date="2022-04-21T22:46:00Z">
        <w:r w:rsidRPr="00DA63E8">
          <w:rPr>
            <w:sz w:val="24"/>
            <w:szCs w:val="24"/>
          </w:rPr>
          <w:tab/>
          <w:t xml:space="preserve">1.6 </w:t>
        </w:r>
      </w:ins>
      <w:ins w:id="128" w:author="Naomi Nash" w:date="2022-04-21T23:01:00Z">
        <w:r w:rsidR="00AE1492" w:rsidRPr="002E4D8B">
          <w:rPr>
            <w:sz w:val="24"/>
            <w:szCs w:val="24"/>
          </w:rPr>
          <w:fldChar w:fldCharType="begin"/>
        </w:r>
        <w:r w:rsidR="00AE1492" w:rsidRPr="00DA63E8">
          <w:rPr>
            <w:sz w:val="24"/>
            <w:szCs w:val="24"/>
          </w:rPr>
          <w:instrText xml:space="preserve"> HYPERLINK  \l "InitialFeatures" </w:instrText>
        </w:r>
        <w:r w:rsidR="00AE1492" w:rsidRPr="00DA63E8">
          <w:rPr>
            <w:sz w:val="24"/>
            <w:szCs w:val="24"/>
            <w:rPrChange w:id="129" w:author="Naomi Nash" w:date="2022-04-21T23:06:00Z">
              <w:rPr>
                <w:sz w:val="24"/>
                <w:szCs w:val="24"/>
              </w:rPr>
            </w:rPrChange>
          </w:rPr>
          <w:fldChar w:fldCharType="separate"/>
        </w:r>
        <w:r w:rsidRPr="00DA63E8">
          <w:rPr>
            <w:rStyle w:val="Hyperlink"/>
            <w:color w:val="auto"/>
            <w:sz w:val="24"/>
            <w:szCs w:val="24"/>
            <w:u w:val="none"/>
            <w:rPrChange w:id="130" w:author="Naomi Nash" w:date="2022-04-21T23:06:00Z">
              <w:rPr>
                <w:rStyle w:val="Hyperlink"/>
                <w:sz w:val="24"/>
                <w:szCs w:val="24"/>
              </w:rPr>
            </w:rPrChange>
          </w:rPr>
          <w:t>Initial Features</w:t>
        </w:r>
        <w:r w:rsidR="00AE1492" w:rsidRPr="00D94EF7">
          <w:rPr>
            <w:sz w:val="24"/>
            <w:szCs w:val="24"/>
          </w:rPr>
          <w:fldChar w:fldCharType="end"/>
        </w:r>
      </w:ins>
      <w:ins w:id="131"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132" w:author="Naomi Nash" w:date="2022-04-21T22:49:00Z">
        <w:r w:rsidR="006A474D" w:rsidRPr="00DA63E8">
          <w:rPr>
            <w:sz w:val="24"/>
            <w:szCs w:val="24"/>
          </w:rPr>
          <w:t>6</w:t>
        </w:r>
      </w:ins>
    </w:p>
    <w:p w14:paraId="51616C9E" w14:textId="0EED2E28" w:rsidR="00FB1D4F" w:rsidRPr="00DA63E8" w:rsidRDefault="00FB1D4F" w:rsidP="00FB1D4F">
      <w:pPr>
        <w:tabs>
          <w:tab w:val="left" w:pos="720"/>
        </w:tabs>
        <w:rPr>
          <w:ins w:id="133" w:author="Naomi Nash" w:date="2022-04-21T22:46:00Z"/>
          <w:sz w:val="24"/>
          <w:szCs w:val="24"/>
        </w:rPr>
      </w:pPr>
      <w:ins w:id="134" w:author="Naomi Nash" w:date="2022-04-21T22:46:00Z">
        <w:r w:rsidRPr="00DA63E8">
          <w:rPr>
            <w:sz w:val="24"/>
            <w:szCs w:val="24"/>
          </w:rPr>
          <w:tab/>
          <w:t xml:space="preserve">1.7 </w:t>
        </w:r>
      </w:ins>
      <w:ins w:id="135" w:author="Naomi Nash" w:date="2022-04-21T23:01:00Z">
        <w:r w:rsidR="00AE1492" w:rsidRPr="002E4D8B">
          <w:rPr>
            <w:sz w:val="24"/>
            <w:szCs w:val="24"/>
          </w:rPr>
          <w:fldChar w:fldCharType="begin"/>
        </w:r>
        <w:r w:rsidR="00AE1492" w:rsidRPr="00DA63E8">
          <w:rPr>
            <w:sz w:val="24"/>
            <w:szCs w:val="24"/>
          </w:rPr>
          <w:instrText xml:space="preserve"> HYPERLINK  \l "UserStories" </w:instrText>
        </w:r>
        <w:r w:rsidR="00AE1492" w:rsidRPr="00DA63E8">
          <w:rPr>
            <w:sz w:val="24"/>
            <w:szCs w:val="24"/>
            <w:rPrChange w:id="136" w:author="Naomi Nash" w:date="2022-04-21T23:06:00Z">
              <w:rPr>
                <w:sz w:val="24"/>
                <w:szCs w:val="24"/>
              </w:rPr>
            </w:rPrChange>
          </w:rPr>
          <w:fldChar w:fldCharType="separate"/>
        </w:r>
        <w:r w:rsidRPr="00DA63E8">
          <w:rPr>
            <w:rStyle w:val="Hyperlink"/>
            <w:color w:val="auto"/>
            <w:sz w:val="24"/>
            <w:szCs w:val="24"/>
            <w:u w:val="none"/>
            <w:rPrChange w:id="137" w:author="Naomi Nash" w:date="2022-04-21T23:06:00Z">
              <w:rPr>
                <w:rStyle w:val="Hyperlink"/>
                <w:sz w:val="24"/>
                <w:szCs w:val="24"/>
              </w:rPr>
            </w:rPrChange>
          </w:rPr>
          <w:t>User Stories</w:t>
        </w:r>
        <w:r w:rsidR="00AE1492" w:rsidRPr="00D94EF7">
          <w:rPr>
            <w:sz w:val="24"/>
            <w:szCs w:val="24"/>
          </w:rPr>
          <w:fldChar w:fldCharType="end"/>
        </w:r>
      </w:ins>
      <w:ins w:id="138" w:author="Naomi Nash" w:date="2022-04-21T22:46:00Z">
        <w:r w:rsidRPr="00DA63E8">
          <w:rPr>
            <w:sz w:val="24"/>
            <w:szCs w:val="24"/>
          </w:rPr>
          <w:t xml:space="preserve"> ……………………………………………………………………………………………………………. </w:t>
        </w:r>
      </w:ins>
      <w:ins w:id="139" w:author="Naomi Nash" w:date="2022-04-21T22:49:00Z">
        <w:r w:rsidR="006A474D" w:rsidRPr="00DA63E8">
          <w:rPr>
            <w:sz w:val="24"/>
            <w:szCs w:val="24"/>
          </w:rPr>
          <w:t>6</w:t>
        </w:r>
      </w:ins>
    </w:p>
    <w:p w14:paraId="2190BF45" w14:textId="33AF2032" w:rsidR="00FB1D4F" w:rsidRPr="00DA63E8" w:rsidRDefault="00FB1D4F" w:rsidP="00FB1D4F">
      <w:pPr>
        <w:tabs>
          <w:tab w:val="left" w:pos="720"/>
        </w:tabs>
        <w:rPr>
          <w:ins w:id="140" w:author="Naomi Nash" w:date="2022-04-21T22:46:00Z"/>
          <w:sz w:val="24"/>
          <w:szCs w:val="24"/>
        </w:rPr>
      </w:pPr>
      <w:ins w:id="141" w:author="Naomi Nash" w:date="2022-04-21T22:46:00Z">
        <w:r w:rsidRPr="00DA63E8">
          <w:rPr>
            <w:sz w:val="24"/>
            <w:szCs w:val="24"/>
          </w:rPr>
          <w:t xml:space="preserve">2. </w:t>
        </w:r>
      </w:ins>
      <w:ins w:id="142" w:author="Naomi Nash" w:date="2022-04-21T23:01:00Z">
        <w:r w:rsidR="00AE1492" w:rsidRPr="002E4D8B">
          <w:rPr>
            <w:sz w:val="24"/>
            <w:szCs w:val="24"/>
          </w:rPr>
          <w:fldChar w:fldCharType="begin"/>
        </w:r>
        <w:r w:rsidR="00AE1492" w:rsidRPr="00DA63E8">
          <w:rPr>
            <w:sz w:val="24"/>
            <w:szCs w:val="24"/>
          </w:rPr>
          <w:instrText xml:space="preserve"> HYPERLINK  \l "RequestOverview" </w:instrText>
        </w:r>
        <w:r w:rsidR="00AE1492" w:rsidRPr="00DA63E8">
          <w:rPr>
            <w:sz w:val="24"/>
            <w:szCs w:val="24"/>
            <w:rPrChange w:id="143" w:author="Naomi Nash" w:date="2022-04-21T23:06:00Z">
              <w:rPr>
                <w:sz w:val="24"/>
                <w:szCs w:val="24"/>
              </w:rPr>
            </w:rPrChange>
          </w:rPr>
          <w:fldChar w:fldCharType="separate"/>
        </w:r>
        <w:r w:rsidRPr="00DA63E8">
          <w:rPr>
            <w:rStyle w:val="Hyperlink"/>
            <w:color w:val="auto"/>
            <w:sz w:val="24"/>
            <w:szCs w:val="24"/>
            <w:u w:val="none"/>
            <w:rPrChange w:id="144" w:author="Naomi Nash" w:date="2022-04-21T23:06:00Z">
              <w:rPr>
                <w:rStyle w:val="Hyperlink"/>
                <w:sz w:val="24"/>
                <w:szCs w:val="24"/>
              </w:rPr>
            </w:rPrChange>
          </w:rPr>
          <w:t>Request Overview</w:t>
        </w:r>
        <w:r w:rsidR="00AE1492" w:rsidRPr="00D94EF7">
          <w:rPr>
            <w:sz w:val="24"/>
            <w:szCs w:val="24"/>
          </w:rPr>
          <w:fldChar w:fldCharType="end"/>
        </w:r>
      </w:ins>
      <w:ins w:id="145"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146" w:author="Naomi Nash" w:date="2022-04-21T22:49:00Z">
        <w:r w:rsidR="006A474D" w:rsidRPr="00DA63E8">
          <w:rPr>
            <w:sz w:val="24"/>
            <w:szCs w:val="24"/>
          </w:rPr>
          <w:t>7</w:t>
        </w:r>
      </w:ins>
    </w:p>
    <w:p w14:paraId="490673B0" w14:textId="00030069" w:rsidR="00FB1D4F" w:rsidRPr="00DA63E8" w:rsidRDefault="00FB1D4F" w:rsidP="00FB1D4F">
      <w:pPr>
        <w:tabs>
          <w:tab w:val="left" w:pos="720"/>
        </w:tabs>
        <w:rPr>
          <w:ins w:id="147" w:author="Naomi Nash" w:date="2022-04-21T22:46:00Z"/>
          <w:sz w:val="24"/>
          <w:szCs w:val="24"/>
        </w:rPr>
      </w:pPr>
      <w:ins w:id="148" w:author="Naomi Nash" w:date="2022-04-21T22:46:00Z">
        <w:r w:rsidRPr="00DA63E8">
          <w:rPr>
            <w:sz w:val="24"/>
            <w:szCs w:val="24"/>
          </w:rPr>
          <w:tab/>
          <w:t xml:space="preserve">2.1 </w:t>
        </w:r>
      </w:ins>
      <w:ins w:id="149" w:author="Naomi Nash" w:date="2022-04-21T23:01:00Z">
        <w:r w:rsidR="00AE1492" w:rsidRPr="002E4D8B">
          <w:rPr>
            <w:sz w:val="24"/>
            <w:szCs w:val="24"/>
          </w:rPr>
          <w:fldChar w:fldCharType="begin"/>
        </w:r>
        <w:r w:rsidR="00AE1492" w:rsidRPr="00DA63E8">
          <w:rPr>
            <w:sz w:val="24"/>
            <w:szCs w:val="24"/>
          </w:rPr>
          <w:instrText xml:space="preserve"> HYPERLINK  \l "BackgroundInformation" </w:instrText>
        </w:r>
        <w:r w:rsidR="00AE1492" w:rsidRPr="00DA63E8">
          <w:rPr>
            <w:sz w:val="24"/>
            <w:szCs w:val="24"/>
            <w:rPrChange w:id="150" w:author="Naomi Nash" w:date="2022-04-21T23:06:00Z">
              <w:rPr>
                <w:sz w:val="24"/>
                <w:szCs w:val="24"/>
              </w:rPr>
            </w:rPrChange>
          </w:rPr>
          <w:fldChar w:fldCharType="separate"/>
        </w:r>
        <w:r w:rsidRPr="00DA63E8">
          <w:rPr>
            <w:rStyle w:val="Hyperlink"/>
            <w:color w:val="auto"/>
            <w:sz w:val="24"/>
            <w:szCs w:val="24"/>
            <w:u w:val="none"/>
            <w:rPrChange w:id="151" w:author="Naomi Nash" w:date="2022-04-21T23:06:00Z">
              <w:rPr>
                <w:rStyle w:val="Hyperlink"/>
                <w:sz w:val="24"/>
                <w:szCs w:val="24"/>
              </w:rPr>
            </w:rPrChange>
          </w:rPr>
          <w:t>Background Information</w:t>
        </w:r>
        <w:r w:rsidR="00AE1492" w:rsidRPr="00D94EF7">
          <w:rPr>
            <w:sz w:val="24"/>
            <w:szCs w:val="24"/>
          </w:rPr>
          <w:fldChar w:fldCharType="end"/>
        </w:r>
      </w:ins>
      <w:ins w:id="152" w:author="Naomi Nash" w:date="2022-04-21T22:46:00Z">
        <w:r w:rsidRPr="00DA63E8">
          <w:rPr>
            <w:sz w:val="24"/>
            <w:szCs w:val="24"/>
          </w:rPr>
          <w:t xml:space="preserve"> ………………………………………………………………………………………… </w:t>
        </w:r>
      </w:ins>
      <w:ins w:id="153" w:author="Naomi Nash" w:date="2022-04-21T22:49:00Z">
        <w:r w:rsidR="006A474D" w:rsidRPr="00DA63E8">
          <w:rPr>
            <w:sz w:val="24"/>
            <w:szCs w:val="24"/>
          </w:rPr>
          <w:t>7</w:t>
        </w:r>
      </w:ins>
    </w:p>
    <w:p w14:paraId="1790F491" w14:textId="019CC596" w:rsidR="00FB1D4F" w:rsidRPr="00DA63E8" w:rsidRDefault="00FB1D4F" w:rsidP="00FB1D4F">
      <w:pPr>
        <w:tabs>
          <w:tab w:val="left" w:pos="720"/>
        </w:tabs>
        <w:rPr>
          <w:ins w:id="154" w:author="Naomi Nash" w:date="2022-04-21T22:46:00Z"/>
          <w:sz w:val="24"/>
          <w:szCs w:val="24"/>
        </w:rPr>
      </w:pPr>
      <w:ins w:id="155" w:author="Naomi Nash" w:date="2022-04-21T22:46:00Z">
        <w:r w:rsidRPr="00DA63E8">
          <w:rPr>
            <w:sz w:val="24"/>
            <w:szCs w:val="24"/>
          </w:rPr>
          <w:tab/>
          <w:t xml:space="preserve">2.2 </w:t>
        </w:r>
      </w:ins>
      <w:ins w:id="156" w:author="Naomi Nash" w:date="2022-04-21T23:02:00Z">
        <w:r w:rsidR="00AE1492" w:rsidRPr="002E4D8B">
          <w:rPr>
            <w:sz w:val="24"/>
            <w:szCs w:val="24"/>
          </w:rPr>
          <w:fldChar w:fldCharType="begin"/>
        </w:r>
        <w:r w:rsidR="00AE1492" w:rsidRPr="00DA63E8">
          <w:rPr>
            <w:sz w:val="24"/>
            <w:szCs w:val="24"/>
          </w:rPr>
          <w:instrText xml:space="preserve"> HYPERLINK  \l "Specificiations" </w:instrText>
        </w:r>
        <w:r w:rsidR="00AE1492" w:rsidRPr="00DA63E8">
          <w:rPr>
            <w:sz w:val="24"/>
            <w:szCs w:val="24"/>
            <w:rPrChange w:id="157" w:author="Naomi Nash" w:date="2022-04-21T23:06:00Z">
              <w:rPr>
                <w:sz w:val="24"/>
                <w:szCs w:val="24"/>
              </w:rPr>
            </w:rPrChange>
          </w:rPr>
          <w:fldChar w:fldCharType="separate"/>
        </w:r>
        <w:r w:rsidRPr="00DA63E8">
          <w:rPr>
            <w:rStyle w:val="Hyperlink"/>
            <w:color w:val="auto"/>
            <w:sz w:val="24"/>
            <w:szCs w:val="24"/>
            <w:u w:val="none"/>
            <w:rPrChange w:id="158" w:author="Naomi Nash" w:date="2022-04-21T23:06:00Z">
              <w:rPr>
                <w:rStyle w:val="Hyperlink"/>
                <w:sz w:val="24"/>
                <w:szCs w:val="24"/>
              </w:rPr>
            </w:rPrChange>
          </w:rPr>
          <w:t>Specifications</w:t>
        </w:r>
        <w:r w:rsidR="00AE1492" w:rsidRPr="00D94EF7">
          <w:rPr>
            <w:sz w:val="24"/>
            <w:szCs w:val="24"/>
          </w:rPr>
          <w:fldChar w:fldCharType="end"/>
        </w:r>
      </w:ins>
      <w:ins w:id="159" w:author="Naomi Nash" w:date="2022-04-21T22:46:00Z">
        <w:r w:rsidRPr="00DA63E8">
          <w:rPr>
            <w:sz w:val="24"/>
            <w:szCs w:val="24"/>
          </w:rPr>
          <w:t xml:space="preserve"> ……………………………………………………………………………………………………….… </w:t>
        </w:r>
      </w:ins>
      <w:ins w:id="160" w:author="Naomi Nash" w:date="2022-04-21T22:49:00Z">
        <w:r w:rsidR="006A474D" w:rsidRPr="00DA63E8">
          <w:rPr>
            <w:sz w:val="24"/>
            <w:szCs w:val="24"/>
          </w:rPr>
          <w:t>7</w:t>
        </w:r>
      </w:ins>
    </w:p>
    <w:p w14:paraId="2F03190C" w14:textId="6C66C47A" w:rsidR="00FB1D4F" w:rsidRPr="00DA63E8" w:rsidRDefault="00FB1D4F" w:rsidP="00FB1D4F">
      <w:pPr>
        <w:tabs>
          <w:tab w:val="left" w:pos="720"/>
        </w:tabs>
        <w:rPr>
          <w:ins w:id="161" w:author="Naomi Nash" w:date="2022-04-21T22:46:00Z"/>
          <w:sz w:val="24"/>
          <w:szCs w:val="24"/>
        </w:rPr>
      </w:pPr>
      <w:ins w:id="162" w:author="Naomi Nash" w:date="2022-04-21T22:46:00Z">
        <w:r w:rsidRPr="00DA63E8">
          <w:rPr>
            <w:sz w:val="24"/>
            <w:szCs w:val="24"/>
          </w:rPr>
          <w:tab/>
          <w:t xml:space="preserve">2.3 </w:t>
        </w:r>
      </w:ins>
      <w:ins w:id="163" w:author="Naomi Nash" w:date="2022-04-21T23:02:00Z">
        <w:r w:rsidR="00AE1492" w:rsidRPr="002E4D8B">
          <w:rPr>
            <w:sz w:val="24"/>
            <w:szCs w:val="24"/>
          </w:rPr>
          <w:fldChar w:fldCharType="begin"/>
        </w:r>
        <w:r w:rsidR="00AE1492" w:rsidRPr="00DA63E8">
          <w:rPr>
            <w:sz w:val="24"/>
            <w:szCs w:val="24"/>
          </w:rPr>
          <w:instrText xml:space="preserve"> HYPERLINK  \l "ProjectPlanSchedule" </w:instrText>
        </w:r>
        <w:r w:rsidR="00AE1492" w:rsidRPr="00DA63E8">
          <w:rPr>
            <w:sz w:val="24"/>
            <w:szCs w:val="24"/>
            <w:rPrChange w:id="164" w:author="Naomi Nash" w:date="2022-04-21T23:06:00Z">
              <w:rPr>
                <w:sz w:val="24"/>
                <w:szCs w:val="24"/>
              </w:rPr>
            </w:rPrChange>
          </w:rPr>
          <w:fldChar w:fldCharType="separate"/>
        </w:r>
        <w:r w:rsidRPr="00DA63E8">
          <w:rPr>
            <w:rStyle w:val="Hyperlink"/>
            <w:color w:val="auto"/>
            <w:sz w:val="24"/>
            <w:szCs w:val="24"/>
            <w:u w:val="none"/>
            <w:rPrChange w:id="165" w:author="Naomi Nash" w:date="2022-04-21T23:06:00Z">
              <w:rPr>
                <w:rStyle w:val="Hyperlink"/>
                <w:sz w:val="24"/>
                <w:szCs w:val="24"/>
              </w:rPr>
            </w:rPrChange>
          </w:rPr>
          <w:t>Project Plan Schedule</w:t>
        </w:r>
        <w:r w:rsidR="00AE1492" w:rsidRPr="00D94EF7">
          <w:rPr>
            <w:sz w:val="24"/>
            <w:szCs w:val="24"/>
          </w:rPr>
          <w:fldChar w:fldCharType="end"/>
        </w:r>
      </w:ins>
      <w:ins w:id="166"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167" w:author="Naomi Nash" w:date="2022-04-21T22:49:00Z">
        <w:r w:rsidR="006A474D" w:rsidRPr="00DA63E8">
          <w:rPr>
            <w:sz w:val="24"/>
            <w:szCs w:val="24"/>
          </w:rPr>
          <w:t>7</w:t>
        </w:r>
      </w:ins>
    </w:p>
    <w:p w14:paraId="24E4A7F2" w14:textId="29B6DFFD" w:rsidR="00FB1D4F" w:rsidRPr="00DA63E8" w:rsidRDefault="00FB1D4F" w:rsidP="00FB1D4F">
      <w:pPr>
        <w:tabs>
          <w:tab w:val="left" w:pos="720"/>
        </w:tabs>
        <w:rPr>
          <w:ins w:id="168" w:author="Naomi Nash" w:date="2022-04-21T22:46:00Z"/>
          <w:sz w:val="24"/>
          <w:szCs w:val="24"/>
        </w:rPr>
      </w:pPr>
      <w:ins w:id="169" w:author="Naomi Nash" w:date="2022-04-21T22:46:00Z">
        <w:r w:rsidRPr="00DA63E8">
          <w:rPr>
            <w:sz w:val="24"/>
            <w:szCs w:val="24"/>
          </w:rPr>
          <w:tab/>
          <w:t xml:space="preserve">2.4 </w:t>
        </w:r>
      </w:ins>
      <w:ins w:id="170" w:author="Naomi Nash" w:date="2022-04-21T23:02:00Z">
        <w:r w:rsidR="00AE1492" w:rsidRPr="002E4D8B">
          <w:rPr>
            <w:sz w:val="24"/>
            <w:szCs w:val="24"/>
          </w:rPr>
          <w:fldChar w:fldCharType="begin"/>
        </w:r>
        <w:r w:rsidR="00AE1492" w:rsidRPr="00DA63E8">
          <w:rPr>
            <w:sz w:val="24"/>
            <w:szCs w:val="24"/>
          </w:rPr>
          <w:instrText xml:space="preserve"> HYPERLINK  \l "DataDictionary" </w:instrText>
        </w:r>
        <w:r w:rsidR="00AE1492" w:rsidRPr="00DA63E8">
          <w:rPr>
            <w:sz w:val="24"/>
            <w:szCs w:val="24"/>
            <w:rPrChange w:id="171" w:author="Naomi Nash" w:date="2022-04-21T23:06:00Z">
              <w:rPr>
                <w:sz w:val="24"/>
                <w:szCs w:val="24"/>
              </w:rPr>
            </w:rPrChange>
          </w:rPr>
          <w:fldChar w:fldCharType="separate"/>
        </w:r>
        <w:r w:rsidRPr="00DA63E8">
          <w:rPr>
            <w:rStyle w:val="Hyperlink"/>
            <w:color w:val="auto"/>
            <w:sz w:val="24"/>
            <w:szCs w:val="24"/>
            <w:u w:val="none"/>
            <w:rPrChange w:id="172" w:author="Naomi Nash" w:date="2022-04-21T23:06:00Z">
              <w:rPr>
                <w:rStyle w:val="Hyperlink"/>
                <w:sz w:val="24"/>
                <w:szCs w:val="24"/>
              </w:rPr>
            </w:rPrChange>
          </w:rPr>
          <w:t>Data Dictionary</w:t>
        </w:r>
        <w:r w:rsidR="00AE1492" w:rsidRPr="00D94EF7">
          <w:rPr>
            <w:sz w:val="24"/>
            <w:szCs w:val="24"/>
          </w:rPr>
          <w:fldChar w:fldCharType="end"/>
        </w:r>
      </w:ins>
      <w:ins w:id="173" w:author="Naomi Nash" w:date="2022-04-21T22:46:00Z">
        <w:r w:rsidRPr="00DA63E8">
          <w:rPr>
            <w:sz w:val="24"/>
            <w:szCs w:val="24"/>
          </w:rPr>
          <w:t xml:space="preserve"> ………………………………………………………………………………………………………. </w:t>
        </w:r>
      </w:ins>
      <w:ins w:id="174" w:author="Naomi Nash" w:date="2022-04-21T22:49:00Z">
        <w:r w:rsidR="006A474D" w:rsidRPr="00DA63E8">
          <w:rPr>
            <w:sz w:val="24"/>
            <w:szCs w:val="24"/>
          </w:rPr>
          <w:t>7</w:t>
        </w:r>
      </w:ins>
    </w:p>
    <w:p w14:paraId="730BA66F" w14:textId="6EE36B1F" w:rsidR="00FB1D4F" w:rsidRPr="00DA63E8" w:rsidRDefault="00FB1D4F" w:rsidP="00FB1D4F">
      <w:pPr>
        <w:tabs>
          <w:tab w:val="left" w:pos="720"/>
        </w:tabs>
        <w:rPr>
          <w:ins w:id="175" w:author="Naomi Nash" w:date="2022-04-21T22:46:00Z"/>
          <w:sz w:val="24"/>
          <w:szCs w:val="24"/>
        </w:rPr>
      </w:pPr>
      <w:ins w:id="176" w:author="Naomi Nash" w:date="2022-04-21T22:46:00Z">
        <w:r w:rsidRPr="00DA63E8">
          <w:rPr>
            <w:sz w:val="24"/>
            <w:szCs w:val="24"/>
          </w:rPr>
          <w:tab/>
          <w:t xml:space="preserve">2.5 </w:t>
        </w:r>
      </w:ins>
      <w:ins w:id="177" w:author="Naomi Nash" w:date="2022-04-21T23:02:00Z">
        <w:r w:rsidR="00AE1492" w:rsidRPr="002E4D8B">
          <w:rPr>
            <w:sz w:val="24"/>
            <w:szCs w:val="24"/>
          </w:rPr>
          <w:fldChar w:fldCharType="begin"/>
        </w:r>
        <w:r w:rsidR="00AE1492" w:rsidRPr="00DA63E8">
          <w:rPr>
            <w:sz w:val="24"/>
            <w:szCs w:val="24"/>
          </w:rPr>
          <w:instrText xml:space="preserve"> HYPERLINK  \l "RolesAndResponsabilites" </w:instrText>
        </w:r>
        <w:r w:rsidR="00AE1492" w:rsidRPr="00DA63E8">
          <w:rPr>
            <w:sz w:val="24"/>
            <w:szCs w:val="24"/>
            <w:rPrChange w:id="178" w:author="Naomi Nash" w:date="2022-04-21T23:06:00Z">
              <w:rPr>
                <w:sz w:val="24"/>
                <w:szCs w:val="24"/>
              </w:rPr>
            </w:rPrChange>
          </w:rPr>
          <w:fldChar w:fldCharType="separate"/>
        </w:r>
        <w:r w:rsidRPr="00DA63E8">
          <w:rPr>
            <w:rStyle w:val="Hyperlink"/>
            <w:color w:val="auto"/>
            <w:sz w:val="24"/>
            <w:szCs w:val="24"/>
            <w:u w:val="none"/>
            <w:rPrChange w:id="179" w:author="Naomi Nash" w:date="2022-04-21T23:06:00Z">
              <w:rPr>
                <w:rStyle w:val="Hyperlink"/>
                <w:sz w:val="24"/>
                <w:szCs w:val="24"/>
              </w:rPr>
            </w:rPrChange>
          </w:rPr>
          <w:t>Roles and Responsibilities</w:t>
        </w:r>
        <w:r w:rsidRPr="00DA63E8">
          <w:rPr>
            <w:rStyle w:val="Hyperlink"/>
            <w:color w:val="auto"/>
            <w:sz w:val="24"/>
            <w:szCs w:val="24"/>
            <w:u w:val="none"/>
            <w:rPrChange w:id="180" w:author="Naomi Nash" w:date="2022-04-21T23:06:00Z">
              <w:rPr>
                <w:rStyle w:val="Hyperlink"/>
                <w:sz w:val="24"/>
                <w:szCs w:val="24"/>
              </w:rPr>
            </w:rPrChange>
          </w:rPr>
          <w:tab/>
        </w:r>
        <w:r w:rsidR="00AE1492" w:rsidRPr="00D94EF7">
          <w:rPr>
            <w:sz w:val="24"/>
            <w:szCs w:val="24"/>
          </w:rPr>
          <w:fldChar w:fldCharType="end"/>
        </w:r>
      </w:ins>
      <w:ins w:id="181" w:author="Naomi Nash" w:date="2022-04-21T22:46:00Z">
        <w:r w:rsidRPr="00DA63E8">
          <w:rPr>
            <w:sz w:val="24"/>
            <w:szCs w:val="24"/>
          </w:rPr>
          <w:t xml:space="preserve"> ………………………………………………………………………………………. </w:t>
        </w:r>
      </w:ins>
      <w:ins w:id="182" w:author="Naomi Nash" w:date="2022-04-21T22:49:00Z">
        <w:r w:rsidR="006A474D" w:rsidRPr="00DA63E8">
          <w:rPr>
            <w:sz w:val="24"/>
            <w:szCs w:val="24"/>
          </w:rPr>
          <w:t>8</w:t>
        </w:r>
      </w:ins>
    </w:p>
    <w:p w14:paraId="20FCE105" w14:textId="2BF74789" w:rsidR="00FB1D4F" w:rsidRPr="00DA63E8" w:rsidRDefault="00FB1D4F" w:rsidP="00FB1D4F">
      <w:pPr>
        <w:tabs>
          <w:tab w:val="left" w:pos="720"/>
        </w:tabs>
        <w:rPr>
          <w:ins w:id="183" w:author="Naomi Nash" w:date="2022-04-21T22:46:00Z"/>
          <w:sz w:val="24"/>
          <w:szCs w:val="24"/>
        </w:rPr>
      </w:pPr>
      <w:ins w:id="184" w:author="Naomi Nash" w:date="2022-04-21T22:46:00Z">
        <w:r w:rsidRPr="00DA63E8">
          <w:rPr>
            <w:sz w:val="24"/>
            <w:szCs w:val="24"/>
          </w:rPr>
          <w:tab/>
          <w:t xml:space="preserve">2.7 </w:t>
        </w:r>
      </w:ins>
      <w:ins w:id="185" w:author="Naomi Nash" w:date="2022-04-21T23:02:00Z">
        <w:r w:rsidR="00024BA0" w:rsidRPr="002E4D8B">
          <w:rPr>
            <w:sz w:val="24"/>
            <w:szCs w:val="24"/>
          </w:rPr>
          <w:fldChar w:fldCharType="begin"/>
        </w:r>
        <w:r w:rsidR="00024BA0" w:rsidRPr="00DA63E8">
          <w:rPr>
            <w:sz w:val="24"/>
            <w:szCs w:val="24"/>
          </w:rPr>
          <w:instrText xml:space="preserve"> HYPERLINK  \l "SoftwareDiagram" </w:instrText>
        </w:r>
        <w:r w:rsidR="00024BA0" w:rsidRPr="00DA63E8">
          <w:rPr>
            <w:sz w:val="24"/>
            <w:szCs w:val="24"/>
            <w:rPrChange w:id="186" w:author="Naomi Nash" w:date="2022-04-21T23:06:00Z">
              <w:rPr>
                <w:sz w:val="24"/>
                <w:szCs w:val="24"/>
              </w:rPr>
            </w:rPrChange>
          </w:rPr>
          <w:fldChar w:fldCharType="separate"/>
        </w:r>
        <w:r w:rsidRPr="00DA63E8">
          <w:rPr>
            <w:rStyle w:val="Hyperlink"/>
            <w:color w:val="auto"/>
            <w:sz w:val="24"/>
            <w:szCs w:val="24"/>
            <w:u w:val="none"/>
            <w:rPrChange w:id="187" w:author="Naomi Nash" w:date="2022-04-21T23:06:00Z">
              <w:rPr>
                <w:rStyle w:val="Hyperlink"/>
                <w:sz w:val="24"/>
                <w:szCs w:val="24"/>
              </w:rPr>
            </w:rPrChange>
          </w:rPr>
          <w:t>Software Diagram</w:t>
        </w:r>
        <w:r w:rsidR="00024BA0" w:rsidRPr="00D94EF7">
          <w:rPr>
            <w:sz w:val="24"/>
            <w:szCs w:val="24"/>
          </w:rPr>
          <w:fldChar w:fldCharType="end"/>
        </w:r>
      </w:ins>
      <w:ins w:id="188" w:author="Naomi Nash" w:date="2022-04-21T22:46:00Z">
        <w:r w:rsidRPr="00DA63E8">
          <w:rPr>
            <w:sz w:val="24"/>
            <w:szCs w:val="24"/>
          </w:rPr>
          <w:t xml:space="preserve"> ………………………………………………………………………………………………</w:t>
        </w:r>
        <w:proofErr w:type="gramStart"/>
        <w:r w:rsidRPr="00DA63E8">
          <w:rPr>
            <w:sz w:val="24"/>
            <w:szCs w:val="24"/>
          </w:rPr>
          <w:t>…..</w:t>
        </w:r>
        <w:proofErr w:type="gramEnd"/>
        <w:r w:rsidRPr="00DA63E8">
          <w:rPr>
            <w:sz w:val="24"/>
            <w:szCs w:val="24"/>
          </w:rPr>
          <w:t xml:space="preserve"> </w:t>
        </w:r>
      </w:ins>
      <w:ins w:id="189" w:author="Naomi Nash" w:date="2022-04-21T22:49:00Z">
        <w:r w:rsidR="006A474D" w:rsidRPr="00DA63E8">
          <w:rPr>
            <w:sz w:val="24"/>
            <w:szCs w:val="24"/>
          </w:rPr>
          <w:t>8</w:t>
        </w:r>
      </w:ins>
    </w:p>
    <w:p w14:paraId="2051377D" w14:textId="2CFD45F0" w:rsidR="00FB1D4F" w:rsidRPr="00DA63E8" w:rsidRDefault="00FB1D4F" w:rsidP="00FB1D4F">
      <w:pPr>
        <w:tabs>
          <w:tab w:val="left" w:pos="720"/>
        </w:tabs>
        <w:rPr>
          <w:ins w:id="190" w:author="Naomi Nash" w:date="2022-04-21T22:46:00Z"/>
        </w:rPr>
      </w:pPr>
      <w:ins w:id="191" w:author="Naomi Nash" w:date="2022-04-21T22:46:00Z">
        <w:r w:rsidRPr="00DA63E8">
          <w:tab/>
          <w:t xml:space="preserve">2.8 </w:t>
        </w:r>
      </w:ins>
      <w:ins w:id="192" w:author="Naomi Nash" w:date="2022-04-21T23:02:00Z">
        <w:r w:rsidR="00024BA0" w:rsidRPr="002E4D8B">
          <w:fldChar w:fldCharType="begin"/>
        </w:r>
        <w:r w:rsidR="00024BA0" w:rsidRPr="00DA63E8">
          <w:instrText xml:space="preserve"> HYPERLINK  \l "InsfrastructureDiagram" </w:instrText>
        </w:r>
        <w:r w:rsidR="00024BA0" w:rsidRPr="00DA63E8">
          <w:rPr>
            <w:rPrChange w:id="193" w:author="Naomi Nash" w:date="2022-04-21T23:06:00Z">
              <w:rPr/>
            </w:rPrChange>
          </w:rPr>
          <w:fldChar w:fldCharType="separate"/>
        </w:r>
        <w:r w:rsidRPr="00DA63E8">
          <w:rPr>
            <w:rStyle w:val="Hyperlink"/>
            <w:color w:val="auto"/>
            <w:u w:val="none"/>
            <w:rPrChange w:id="194" w:author="Naomi Nash" w:date="2022-04-21T23:06:00Z">
              <w:rPr>
                <w:rStyle w:val="Hyperlink"/>
              </w:rPr>
            </w:rPrChange>
          </w:rPr>
          <w:t>Infrastructure Diagram</w:t>
        </w:r>
        <w:r w:rsidR="00024BA0" w:rsidRPr="00D94EF7">
          <w:fldChar w:fldCharType="end"/>
        </w:r>
      </w:ins>
      <w:ins w:id="195" w:author="Naomi Nash" w:date="2022-04-21T22:46:00Z">
        <w:r w:rsidRPr="00DA63E8">
          <w:t xml:space="preserve"> ……………………………………………………………………………………………………</w:t>
        </w:r>
        <w:proofErr w:type="gramStart"/>
        <w:r w:rsidRPr="00DA63E8">
          <w:t>…</w:t>
        </w:r>
      </w:ins>
      <w:ins w:id="196" w:author="Naomi Nash" w:date="2022-04-21T22:49:00Z">
        <w:r w:rsidR="006A474D" w:rsidRPr="00DA63E8">
          <w:t>..</w:t>
        </w:r>
      </w:ins>
      <w:proofErr w:type="gramEnd"/>
      <w:ins w:id="197" w:author="Naomi Nash" w:date="2022-04-21T22:46:00Z">
        <w:r w:rsidRPr="00DA63E8">
          <w:t xml:space="preserve"> </w:t>
        </w:r>
      </w:ins>
      <w:ins w:id="198" w:author="Naomi Nash" w:date="2022-04-21T22:49:00Z">
        <w:r w:rsidR="006A474D" w:rsidRPr="00DA63E8">
          <w:t>9</w:t>
        </w:r>
      </w:ins>
    </w:p>
    <w:p w14:paraId="66CA7280" w14:textId="400CD0EE" w:rsidR="00FB1D4F" w:rsidRPr="00DA63E8" w:rsidRDefault="00FB1D4F" w:rsidP="00FB1D4F">
      <w:pPr>
        <w:tabs>
          <w:tab w:val="left" w:pos="720"/>
        </w:tabs>
        <w:rPr>
          <w:ins w:id="199" w:author="Naomi Nash" w:date="2022-04-21T22:46:00Z"/>
        </w:rPr>
      </w:pPr>
      <w:ins w:id="200" w:author="Naomi Nash" w:date="2022-04-21T22:46:00Z">
        <w:r w:rsidRPr="00DA63E8">
          <w:tab/>
          <w:t xml:space="preserve">2.9 </w:t>
        </w:r>
      </w:ins>
      <w:ins w:id="201" w:author="Naomi Nash" w:date="2022-04-21T23:03:00Z">
        <w:r w:rsidR="00024BA0" w:rsidRPr="002E4D8B">
          <w:fldChar w:fldCharType="begin"/>
        </w:r>
        <w:r w:rsidR="00024BA0" w:rsidRPr="00DA63E8">
          <w:instrText xml:space="preserve"> HYPERLINK  \l "UseCasesDiagram" </w:instrText>
        </w:r>
        <w:r w:rsidR="00024BA0" w:rsidRPr="00DA63E8">
          <w:rPr>
            <w:rPrChange w:id="202" w:author="Naomi Nash" w:date="2022-04-21T23:06:00Z">
              <w:rPr/>
            </w:rPrChange>
          </w:rPr>
          <w:fldChar w:fldCharType="separate"/>
        </w:r>
        <w:r w:rsidRPr="00DA63E8">
          <w:rPr>
            <w:rStyle w:val="Hyperlink"/>
            <w:color w:val="auto"/>
            <w:u w:val="none"/>
            <w:rPrChange w:id="203" w:author="Naomi Nash" w:date="2022-04-21T23:06:00Z">
              <w:rPr>
                <w:rStyle w:val="Hyperlink"/>
              </w:rPr>
            </w:rPrChange>
          </w:rPr>
          <w:t>Use Cases Diagram</w:t>
        </w:r>
        <w:r w:rsidR="00024BA0" w:rsidRPr="00D94EF7">
          <w:fldChar w:fldCharType="end"/>
        </w:r>
      </w:ins>
      <w:ins w:id="204" w:author="Naomi Nash" w:date="2022-04-21T22:46:00Z">
        <w:r w:rsidRPr="00DA63E8">
          <w:t xml:space="preserve"> ……………………………………………………………………………………………………………</w:t>
        </w:r>
      </w:ins>
      <w:ins w:id="205" w:author="Naomi Nash" w:date="2022-04-21T22:49:00Z">
        <w:r w:rsidR="006A474D" w:rsidRPr="00DA63E8">
          <w:t>..</w:t>
        </w:r>
      </w:ins>
      <w:ins w:id="206" w:author="Naomi Nash" w:date="2022-04-21T22:46:00Z">
        <w:r w:rsidRPr="00DA63E8">
          <w:t xml:space="preserve">. </w:t>
        </w:r>
      </w:ins>
      <w:ins w:id="207" w:author="Naomi Nash" w:date="2022-04-21T22:49:00Z">
        <w:r w:rsidR="006A474D" w:rsidRPr="00DA63E8">
          <w:t>9</w:t>
        </w:r>
      </w:ins>
    </w:p>
    <w:p w14:paraId="7F978C43" w14:textId="7F8AB033" w:rsidR="00FB1D4F" w:rsidRPr="00DA63E8" w:rsidRDefault="00FB1D4F" w:rsidP="00FB1D4F">
      <w:pPr>
        <w:tabs>
          <w:tab w:val="left" w:pos="720"/>
        </w:tabs>
        <w:rPr>
          <w:ins w:id="208" w:author="Naomi Nash" w:date="2022-04-21T22:46:00Z"/>
        </w:rPr>
      </w:pPr>
      <w:ins w:id="209" w:author="Naomi Nash" w:date="2022-04-21T22:46:00Z">
        <w:r w:rsidRPr="00DA63E8">
          <w:tab/>
          <w:t xml:space="preserve">2.10 </w:t>
        </w:r>
      </w:ins>
      <w:ins w:id="210" w:author="Naomi Nash" w:date="2022-04-21T23:03:00Z">
        <w:r w:rsidR="00024BA0" w:rsidRPr="002E4D8B">
          <w:fldChar w:fldCharType="begin"/>
        </w:r>
        <w:r w:rsidR="00024BA0" w:rsidRPr="00DA63E8">
          <w:instrText xml:space="preserve"> HYPERLINK  \l "UserBasedFunctionalitiesDiagram" </w:instrText>
        </w:r>
        <w:r w:rsidR="00024BA0" w:rsidRPr="00DA63E8">
          <w:rPr>
            <w:rPrChange w:id="211" w:author="Naomi Nash" w:date="2022-04-21T23:06:00Z">
              <w:rPr/>
            </w:rPrChange>
          </w:rPr>
          <w:fldChar w:fldCharType="separate"/>
        </w:r>
        <w:r w:rsidRPr="00DA63E8">
          <w:rPr>
            <w:rStyle w:val="Hyperlink"/>
            <w:color w:val="auto"/>
            <w:u w:val="none"/>
            <w:rPrChange w:id="212" w:author="Naomi Nash" w:date="2022-04-21T23:06:00Z">
              <w:rPr>
                <w:rStyle w:val="Hyperlink"/>
              </w:rPr>
            </w:rPrChange>
          </w:rPr>
          <w:t>User-Based Functionality Diagram</w:t>
        </w:r>
        <w:r w:rsidR="00024BA0" w:rsidRPr="00D94EF7">
          <w:fldChar w:fldCharType="end"/>
        </w:r>
      </w:ins>
      <w:ins w:id="213" w:author="Naomi Nash" w:date="2022-04-21T22:46:00Z">
        <w:r w:rsidRPr="00DA63E8">
          <w:t xml:space="preserve"> ………………………………………………………………………………</w:t>
        </w:r>
      </w:ins>
      <w:proofErr w:type="gramStart"/>
      <w:ins w:id="214" w:author="Naomi Nash" w:date="2022-04-21T22:48:00Z">
        <w:r w:rsidR="003E59E5" w:rsidRPr="00DA63E8">
          <w:t>….</w:t>
        </w:r>
      </w:ins>
      <w:ins w:id="215" w:author="Naomi Nash" w:date="2022-04-21T22:46:00Z">
        <w:r w:rsidRPr="00DA63E8">
          <w:t>.</w:t>
        </w:r>
        <w:proofErr w:type="gramEnd"/>
        <w:r w:rsidRPr="00DA63E8">
          <w:t xml:space="preserve"> </w:t>
        </w:r>
      </w:ins>
      <w:ins w:id="216" w:author="Naomi Nash" w:date="2022-04-21T22:48:00Z">
        <w:r w:rsidR="003E59E5" w:rsidRPr="00DA63E8">
          <w:t>1</w:t>
        </w:r>
      </w:ins>
      <w:ins w:id="217" w:author="Naomi Nash" w:date="2022-04-21T22:49:00Z">
        <w:r w:rsidR="006A474D" w:rsidRPr="00DA63E8">
          <w:t>0</w:t>
        </w:r>
      </w:ins>
    </w:p>
    <w:p w14:paraId="73ECD887" w14:textId="1C6E1415" w:rsidR="00FB1D4F" w:rsidRPr="00DA63E8" w:rsidRDefault="00FB1D4F" w:rsidP="00FB1D4F">
      <w:pPr>
        <w:tabs>
          <w:tab w:val="left" w:pos="720"/>
        </w:tabs>
        <w:rPr>
          <w:ins w:id="218" w:author="Naomi Nash" w:date="2022-04-21T22:46:00Z"/>
        </w:rPr>
      </w:pPr>
      <w:ins w:id="219" w:author="Naomi Nash" w:date="2022-04-21T22:46:00Z">
        <w:r w:rsidRPr="00DA63E8">
          <w:tab/>
          <w:t xml:space="preserve">2.11 </w:t>
        </w:r>
      </w:ins>
      <w:ins w:id="220" w:author="Naomi Nash" w:date="2022-04-21T23:03:00Z">
        <w:r w:rsidR="00024BA0" w:rsidRPr="002E4D8B">
          <w:fldChar w:fldCharType="begin"/>
        </w:r>
        <w:r w:rsidR="00024BA0" w:rsidRPr="00DA63E8">
          <w:instrText xml:space="preserve"> HYPERLINK  \l "DatabaseDiagram" </w:instrText>
        </w:r>
        <w:r w:rsidR="00024BA0" w:rsidRPr="00DA63E8">
          <w:rPr>
            <w:rPrChange w:id="221" w:author="Naomi Nash" w:date="2022-04-21T23:06:00Z">
              <w:rPr/>
            </w:rPrChange>
          </w:rPr>
          <w:fldChar w:fldCharType="separate"/>
        </w:r>
        <w:r w:rsidRPr="00DA63E8">
          <w:rPr>
            <w:rStyle w:val="Hyperlink"/>
            <w:color w:val="auto"/>
            <w:u w:val="none"/>
            <w:rPrChange w:id="222" w:author="Naomi Nash" w:date="2022-04-21T23:06:00Z">
              <w:rPr>
                <w:rStyle w:val="Hyperlink"/>
              </w:rPr>
            </w:rPrChange>
          </w:rPr>
          <w:t>Database Diagram</w:t>
        </w:r>
        <w:r w:rsidR="00024BA0" w:rsidRPr="00D94EF7">
          <w:fldChar w:fldCharType="end"/>
        </w:r>
      </w:ins>
      <w:ins w:id="223" w:author="Naomi Nash" w:date="2022-04-21T22:46:00Z">
        <w:r w:rsidRPr="00DA63E8">
          <w:t xml:space="preserve"> ………………………………………………………………………………………………………</w:t>
        </w:r>
        <w:proofErr w:type="gramStart"/>
        <w:r w:rsidRPr="00DA63E8">
          <w:t>…</w:t>
        </w:r>
      </w:ins>
      <w:ins w:id="224" w:author="Naomi Nash" w:date="2022-04-21T22:48:00Z">
        <w:r w:rsidR="003E59E5" w:rsidRPr="00DA63E8">
          <w:t>.</w:t>
        </w:r>
      </w:ins>
      <w:ins w:id="225" w:author="Naomi Nash" w:date="2022-04-21T22:46:00Z">
        <w:r w:rsidRPr="00DA63E8">
          <w:t>.</w:t>
        </w:r>
        <w:proofErr w:type="gramEnd"/>
        <w:r w:rsidRPr="00DA63E8">
          <w:t xml:space="preserve"> </w:t>
        </w:r>
      </w:ins>
      <w:ins w:id="226" w:author="Naomi Nash" w:date="2022-04-21T22:48:00Z">
        <w:r w:rsidR="003E59E5" w:rsidRPr="00DA63E8">
          <w:t>1</w:t>
        </w:r>
      </w:ins>
      <w:ins w:id="227" w:author="Naomi Nash" w:date="2022-04-21T22:49:00Z">
        <w:r w:rsidR="006A474D" w:rsidRPr="00DA63E8">
          <w:t>0</w:t>
        </w:r>
      </w:ins>
    </w:p>
    <w:p w14:paraId="603BAC5A" w14:textId="3AF661DB" w:rsidR="00FB1D4F" w:rsidRPr="00DA63E8" w:rsidRDefault="00FB1D4F" w:rsidP="00FB1D4F">
      <w:pPr>
        <w:tabs>
          <w:tab w:val="left" w:pos="720"/>
        </w:tabs>
        <w:rPr>
          <w:ins w:id="228" w:author="Naomi Nash" w:date="2022-04-21T22:46:00Z"/>
        </w:rPr>
      </w:pPr>
      <w:ins w:id="229" w:author="Naomi Nash" w:date="2022-04-21T22:46:00Z">
        <w:r w:rsidRPr="00DA63E8">
          <w:tab/>
          <w:t xml:space="preserve">2.12 </w:t>
        </w:r>
      </w:ins>
      <w:ins w:id="230" w:author="Naomi Nash" w:date="2022-04-21T23:03:00Z">
        <w:r w:rsidR="00024BA0" w:rsidRPr="002E4D8B">
          <w:fldChar w:fldCharType="begin"/>
        </w:r>
        <w:r w:rsidR="00024BA0" w:rsidRPr="00DA63E8">
          <w:instrText xml:space="preserve"> HYPERLINK  \l "ManualUploadTestingDiagram" </w:instrText>
        </w:r>
        <w:r w:rsidR="00024BA0" w:rsidRPr="00DA63E8">
          <w:rPr>
            <w:rPrChange w:id="231" w:author="Naomi Nash" w:date="2022-04-21T23:06:00Z">
              <w:rPr/>
            </w:rPrChange>
          </w:rPr>
          <w:fldChar w:fldCharType="separate"/>
        </w:r>
        <w:r w:rsidRPr="00DA63E8">
          <w:rPr>
            <w:rStyle w:val="Hyperlink"/>
            <w:color w:val="auto"/>
            <w:u w:val="none"/>
            <w:rPrChange w:id="232" w:author="Naomi Nash" w:date="2022-04-21T23:06:00Z">
              <w:rPr>
                <w:rStyle w:val="Hyperlink"/>
              </w:rPr>
            </w:rPrChange>
          </w:rPr>
          <w:t>Manual Upload Testing Diagram</w:t>
        </w:r>
        <w:r w:rsidR="00024BA0" w:rsidRPr="00D94EF7">
          <w:fldChar w:fldCharType="end"/>
        </w:r>
      </w:ins>
      <w:ins w:id="233" w:author="Naomi Nash" w:date="2022-04-21T22:46:00Z">
        <w:r w:rsidRPr="00DA63E8">
          <w:t xml:space="preserve"> …………………………………………………………………………………</w:t>
        </w:r>
        <w:proofErr w:type="gramStart"/>
        <w:r w:rsidRPr="00DA63E8">
          <w:t>…..</w:t>
        </w:r>
        <w:proofErr w:type="gramEnd"/>
        <w:r w:rsidRPr="00DA63E8">
          <w:t xml:space="preserve"> </w:t>
        </w:r>
      </w:ins>
      <w:ins w:id="234" w:author="Naomi Nash" w:date="2022-04-21T22:48:00Z">
        <w:r w:rsidR="003E59E5" w:rsidRPr="00DA63E8">
          <w:t>1</w:t>
        </w:r>
      </w:ins>
      <w:ins w:id="235" w:author="Naomi Nash" w:date="2022-04-21T22:49:00Z">
        <w:r w:rsidR="006A474D" w:rsidRPr="00DA63E8">
          <w:t>1</w:t>
        </w:r>
      </w:ins>
    </w:p>
    <w:p w14:paraId="6C4FD587" w14:textId="7E56F385" w:rsidR="00FB1D4F" w:rsidRPr="00DA63E8" w:rsidRDefault="00FB1D4F" w:rsidP="00FB1D4F">
      <w:pPr>
        <w:tabs>
          <w:tab w:val="left" w:pos="720"/>
        </w:tabs>
        <w:rPr>
          <w:ins w:id="236" w:author="Naomi Nash" w:date="2022-04-21T22:46:00Z"/>
        </w:rPr>
      </w:pPr>
      <w:ins w:id="237" w:author="Naomi Nash" w:date="2022-04-21T22:46:00Z">
        <w:r w:rsidRPr="00DA63E8">
          <w:tab/>
          <w:t xml:space="preserve">2.13 </w:t>
        </w:r>
      </w:ins>
      <w:ins w:id="238" w:author="Naomi Nash" w:date="2022-04-21T23:04:00Z">
        <w:r w:rsidR="00024BA0" w:rsidRPr="002E4D8B">
          <w:fldChar w:fldCharType="begin"/>
        </w:r>
        <w:r w:rsidR="00024BA0" w:rsidRPr="00DA63E8">
          <w:instrText xml:space="preserve"> HYPERLINK  \l "AutomatedTestingDiagram" </w:instrText>
        </w:r>
        <w:r w:rsidR="00024BA0" w:rsidRPr="00DA63E8">
          <w:rPr>
            <w:rPrChange w:id="239" w:author="Naomi Nash" w:date="2022-04-21T23:06:00Z">
              <w:rPr/>
            </w:rPrChange>
          </w:rPr>
          <w:fldChar w:fldCharType="separate"/>
        </w:r>
        <w:r w:rsidRPr="00DA63E8">
          <w:rPr>
            <w:rStyle w:val="Hyperlink"/>
            <w:color w:val="auto"/>
            <w:u w:val="none"/>
            <w:rPrChange w:id="240" w:author="Naomi Nash" w:date="2022-04-21T23:06:00Z">
              <w:rPr>
                <w:rStyle w:val="Hyperlink"/>
              </w:rPr>
            </w:rPrChange>
          </w:rPr>
          <w:t>Automated Testing Diagram</w:t>
        </w:r>
        <w:r w:rsidR="00024BA0" w:rsidRPr="00D94EF7">
          <w:fldChar w:fldCharType="end"/>
        </w:r>
      </w:ins>
      <w:ins w:id="241" w:author="Naomi Nash" w:date="2022-04-21T22:46:00Z">
        <w:r w:rsidRPr="00DA63E8">
          <w:t xml:space="preserve"> …………………………………………………………………………………………</w:t>
        </w:r>
      </w:ins>
      <w:ins w:id="242" w:author="Naomi Nash" w:date="2022-04-21T22:48:00Z">
        <w:r w:rsidR="003E59E5" w:rsidRPr="00DA63E8">
          <w:t>..</w:t>
        </w:r>
      </w:ins>
      <w:ins w:id="243" w:author="Naomi Nash" w:date="2022-04-21T22:46:00Z">
        <w:r w:rsidRPr="00DA63E8">
          <w:t xml:space="preserve">. </w:t>
        </w:r>
      </w:ins>
      <w:ins w:id="244" w:author="Naomi Nash" w:date="2022-04-21T22:48:00Z">
        <w:r w:rsidR="003E59E5" w:rsidRPr="00DA63E8">
          <w:t>1</w:t>
        </w:r>
      </w:ins>
      <w:ins w:id="245" w:author="Naomi Nash" w:date="2022-04-21T22:49:00Z">
        <w:r w:rsidR="006A474D" w:rsidRPr="00DA63E8">
          <w:t>1</w:t>
        </w:r>
      </w:ins>
    </w:p>
    <w:p w14:paraId="4DBF9E45" w14:textId="0F7865C5" w:rsidR="00FB1D4F" w:rsidRPr="00DA63E8" w:rsidRDefault="00FB1D4F" w:rsidP="00FB1D4F">
      <w:pPr>
        <w:tabs>
          <w:tab w:val="left" w:pos="720"/>
        </w:tabs>
        <w:rPr>
          <w:ins w:id="246" w:author="Naomi Nash" w:date="2022-04-21T22:46:00Z"/>
        </w:rPr>
      </w:pPr>
      <w:ins w:id="247" w:author="Naomi Nash" w:date="2022-04-21T22:46:00Z">
        <w:r w:rsidRPr="00DA63E8">
          <w:tab/>
          <w:t xml:space="preserve">2.14 </w:t>
        </w:r>
      </w:ins>
      <w:ins w:id="248" w:author="Naomi Nash" w:date="2022-04-21T23:04:00Z">
        <w:r w:rsidR="00024BA0" w:rsidRPr="002E4D8B">
          <w:fldChar w:fldCharType="begin"/>
        </w:r>
        <w:r w:rsidR="00024BA0" w:rsidRPr="00DA63E8">
          <w:instrText xml:space="preserve"> HYPERLINK  \l "MeetingNotes" </w:instrText>
        </w:r>
        <w:r w:rsidR="00024BA0" w:rsidRPr="00DA63E8">
          <w:rPr>
            <w:rPrChange w:id="249" w:author="Naomi Nash" w:date="2022-04-21T23:06:00Z">
              <w:rPr/>
            </w:rPrChange>
          </w:rPr>
          <w:fldChar w:fldCharType="separate"/>
        </w:r>
        <w:r w:rsidRPr="00DA63E8">
          <w:rPr>
            <w:rStyle w:val="Hyperlink"/>
            <w:color w:val="auto"/>
            <w:u w:val="none"/>
            <w:rPrChange w:id="250" w:author="Naomi Nash" w:date="2022-04-21T23:06:00Z">
              <w:rPr>
                <w:rStyle w:val="Hyperlink"/>
              </w:rPr>
            </w:rPrChange>
          </w:rPr>
          <w:t>Meeting Notes</w:t>
        </w:r>
        <w:r w:rsidR="00024BA0" w:rsidRPr="00D94EF7">
          <w:fldChar w:fldCharType="end"/>
        </w:r>
      </w:ins>
      <w:ins w:id="251" w:author="Naomi Nash" w:date="2022-04-21T22:46:00Z">
        <w:r w:rsidRPr="00DA63E8">
          <w:t xml:space="preserve"> ………………………………………………………………………………………………………………</w:t>
        </w:r>
      </w:ins>
      <w:ins w:id="252" w:author="Naomi Nash" w:date="2022-04-21T22:48:00Z">
        <w:r w:rsidR="003E59E5" w:rsidRPr="00DA63E8">
          <w:t>..</w:t>
        </w:r>
      </w:ins>
      <w:ins w:id="253" w:author="Naomi Nash" w:date="2022-04-21T22:46:00Z">
        <w:r w:rsidRPr="00DA63E8">
          <w:t xml:space="preserve">. </w:t>
        </w:r>
      </w:ins>
      <w:ins w:id="254" w:author="Naomi Nash" w:date="2022-04-21T22:48:00Z">
        <w:r w:rsidR="003E59E5" w:rsidRPr="00DA63E8">
          <w:t>1</w:t>
        </w:r>
      </w:ins>
      <w:ins w:id="255" w:author="Naomi Nash" w:date="2022-04-21T22:49:00Z">
        <w:r w:rsidR="006A474D" w:rsidRPr="00DA63E8">
          <w:t>1</w:t>
        </w:r>
      </w:ins>
    </w:p>
    <w:p w14:paraId="4B278B37" w14:textId="7FEA4300" w:rsidR="00FB1D4F" w:rsidRPr="00DA63E8" w:rsidRDefault="00FB1D4F" w:rsidP="00FB1D4F">
      <w:pPr>
        <w:tabs>
          <w:tab w:val="left" w:pos="720"/>
        </w:tabs>
        <w:rPr>
          <w:ins w:id="256" w:author="Naomi Nash" w:date="2022-04-21T22:46:00Z"/>
        </w:rPr>
      </w:pPr>
      <w:ins w:id="257" w:author="Naomi Nash" w:date="2022-04-21T22:46:00Z">
        <w:r w:rsidRPr="00DA63E8">
          <w:t xml:space="preserve">3. </w:t>
        </w:r>
      </w:ins>
      <w:ins w:id="258" w:author="Naomi Nash" w:date="2022-04-21T23:04:00Z">
        <w:r w:rsidR="00024BA0" w:rsidRPr="002E4D8B">
          <w:fldChar w:fldCharType="begin"/>
        </w:r>
        <w:r w:rsidR="00024BA0" w:rsidRPr="00DA63E8">
          <w:instrText xml:space="preserve"> HYPERLINK  \l "Rules" </w:instrText>
        </w:r>
        <w:r w:rsidR="00024BA0" w:rsidRPr="00DA63E8">
          <w:rPr>
            <w:rPrChange w:id="259" w:author="Naomi Nash" w:date="2022-04-21T23:06:00Z">
              <w:rPr/>
            </w:rPrChange>
          </w:rPr>
          <w:fldChar w:fldCharType="separate"/>
        </w:r>
        <w:r w:rsidRPr="00DA63E8">
          <w:rPr>
            <w:rStyle w:val="Hyperlink"/>
            <w:color w:val="auto"/>
            <w:u w:val="none"/>
            <w:rPrChange w:id="260" w:author="Naomi Nash" w:date="2022-04-21T23:06:00Z">
              <w:rPr>
                <w:rStyle w:val="Hyperlink"/>
              </w:rPr>
            </w:rPrChange>
          </w:rPr>
          <w:t>Rules</w:t>
        </w:r>
        <w:r w:rsidR="00024BA0" w:rsidRPr="00D94EF7">
          <w:fldChar w:fldCharType="end"/>
        </w:r>
      </w:ins>
      <w:ins w:id="261" w:author="Naomi Nash" w:date="2022-04-21T22:46:00Z">
        <w:r w:rsidRPr="00DA63E8">
          <w:t xml:space="preserve"> ……………………………………………………………………………………………………………………………………………</w:t>
        </w:r>
        <w:proofErr w:type="gramStart"/>
        <w:r w:rsidRPr="00DA63E8">
          <w:t>…..</w:t>
        </w:r>
        <w:proofErr w:type="gramEnd"/>
        <w:r w:rsidRPr="00DA63E8">
          <w:t xml:space="preserve"> 1</w:t>
        </w:r>
      </w:ins>
      <w:ins w:id="262" w:author="Naomi Nash" w:date="2022-04-21T22:49:00Z">
        <w:r w:rsidR="006A474D" w:rsidRPr="00DA63E8">
          <w:t>2</w:t>
        </w:r>
      </w:ins>
    </w:p>
    <w:p w14:paraId="4714A821" w14:textId="5F833633" w:rsidR="00FB1D4F" w:rsidRPr="00DA63E8" w:rsidRDefault="00FB1D4F" w:rsidP="00FB1D4F">
      <w:pPr>
        <w:tabs>
          <w:tab w:val="left" w:pos="720"/>
        </w:tabs>
        <w:rPr>
          <w:ins w:id="263" w:author="Naomi Nash" w:date="2022-04-21T22:46:00Z"/>
        </w:rPr>
      </w:pPr>
      <w:ins w:id="264" w:author="Naomi Nash" w:date="2022-04-21T22:46:00Z">
        <w:r w:rsidRPr="00DA63E8">
          <w:tab/>
          <w:t xml:space="preserve">3.1 </w:t>
        </w:r>
      </w:ins>
      <w:ins w:id="265" w:author="Naomi Nash" w:date="2022-04-21T23:04:00Z">
        <w:r w:rsidR="00024BA0" w:rsidRPr="002E4D8B">
          <w:fldChar w:fldCharType="begin"/>
        </w:r>
        <w:r w:rsidR="00024BA0" w:rsidRPr="00DA63E8">
          <w:instrText xml:space="preserve"> HYPERLINK  \l "ConfigurationManagementRules" </w:instrText>
        </w:r>
        <w:r w:rsidR="00024BA0" w:rsidRPr="00DA63E8">
          <w:rPr>
            <w:rPrChange w:id="266" w:author="Naomi Nash" w:date="2022-04-21T23:06:00Z">
              <w:rPr/>
            </w:rPrChange>
          </w:rPr>
          <w:fldChar w:fldCharType="separate"/>
        </w:r>
        <w:r w:rsidRPr="00DA63E8">
          <w:rPr>
            <w:rStyle w:val="Hyperlink"/>
            <w:color w:val="auto"/>
            <w:u w:val="none"/>
            <w:rPrChange w:id="267" w:author="Naomi Nash" w:date="2022-04-21T23:06:00Z">
              <w:rPr>
                <w:rStyle w:val="Hyperlink"/>
              </w:rPr>
            </w:rPrChange>
          </w:rPr>
          <w:t>Configuration Management Rules</w:t>
        </w:r>
        <w:r w:rsidR="00024BA0" w:rsidRPr="00D94EF7">
          <w:fldChar w:fldCharType="end"/>
        </w:r>
      </w:ins>
      <w:ins w:id="268" w:author="Naomi Nash" w:date="2022-04-21T22:46:00Z">
        <w:r w:rsidRPr="00DA63E8">
          <w:t xml:space="preserve"> …………………………………………………………………………………</w:t>
        </w:r>
        <w:proofErr w:type="gramStart"/>
        <w:r w:rsidRPr="00DA63E8">
          <w:t>…..</w:t>
        </w:r>
        <w:proofErr w:type="gramEnd"/>
        <w:r w:rsidRPr="00DA63E8">
          <w:t xml:space="preserve"> 1</w:t>
        </w:r>
      </w:ins>
      <w:ins w:id="269" w:author="Naomi Nash" w:date="2022-04-21T22:49:00Z">
        <w:r w:rsidR="006A474D" w:rsidRPr="00DA63E8">
          <w:t>2</w:t>
        </w:r>
      </w:ins>
    </w:p>
    <w:p w14:paraId="7E82CA15" w14:textId="5E0A2218" w:rsidR="00FB1D4F" w:rsidRPr="00DA63E8" w:rsidRDefault="00FB1D4F" w:rsidP="00FB1D4F">
      <w:pPr>
        <w:tabs>
          <w:tab w:val="left" w:pos="720"/>
        </w:tabs>
        <w:rPr>
          <w:ins w:id="270" w:author="Naomi Nash" w:date="2022-04-21T22:46:00Z"/>
        </w:rPr>
      </w:pPr>
      <w:ins w:id="271" w:author="Naomi Nash" w:date="2022-04-21T22:46:00Z">
        <w:r w:rsidRPr="00DA63E8">
          <w:tab/>
          <w:t xml:space="preserve">3.2 </w:t>
        </w:r>
      </w:ins>
      <w:ins w:id="272" w:author="Naomi Nash" w:date="2022-04-21T23:04:00Z">
        <w:r w:rsidR="00024BA0" w:rsidRPr="002E4D8B">
          <w:fldChar w:fldCharType="begin"/>
        </w:r>
        <w:r w:rsidR="00024BA0" w:rsidRPr="00DA63E8">
          <w:instrText xml:space="preserve"> HYPERLINK  \l "CodeRules" </w:instrText>
        </w:r>
        <w:r w:rsidR="00024BA0" w:rsidRPr="00DA63E8">
          <w:rPr>
            <w:rPrChange w:id="273" w:author="Naomi Nash" w:date="2022-04-21T23:06:00Z">
              <w:rPr/>
            </w:rPrChange>
          </w:rPr>
          <w:fldChar w:fldCharType="separate"/>
        </w:r>
        <w:r w:rsidRPr="00DA63E8">
          <w:rPr>
            <w:rStyle w:val="Hyperlink"/>
            <w:color w:val="auto"/>
            <w:u w:val="none"/>
            <w:rPrChange w:id="274" w:author="Naomi Nash" w:date="2022-04-21T23:06:00Z">
              <w:rPr>
                <w:rStyle w:val="Hyperlink"/>
              </w:rPr>
            </w:rPrChange>
          </w:rPr>
          <w:t>Code Rules</w:t>
        </w:r>
        <w:r w:rsidR="00024BA0" w:rsidRPr="00D94EF7">
          <w:fldChar w:fldCharType="end"/>
        </w:r>
      </w:ins>
      <w:ins w:id="275" w:author="Naomi Nash" w:date="2022-04-21T22:46:00Z">
        <w:r w:rsidRPr="00DA63E8">
          <w:t xml:space="preserve"> ……………………………………………………………………………………………………………………</w:t>
        </w:r>
        <w:proofErr w:type="gramStart"/>
        <w:r w:rsidRPr="00DA63E8">
          <w:t>…..</w:t>
        </w:r>
        <w:proofErr w:type="gramEnd"/>
        <w:r w:rsidRPr="00DA63E8">
          <w:t xml:space="preserve"> 1</w:t>
        </w:r>
      </w:ins>
      <w:ins w:id="276" w:author="Naomi Nash" w:date="2022-04-21T22:49:00Z">
        <w:r w:rsidR="006A474D" w:rsidRPr="00DA63E8">
          <w:t>2</w:t>
        </w:r>
      </w:ins>
    </w:p>
    <w:p w14:paraId="7A8F8E7F" w14:textId="536C6091" w:rsidR="00FB1D4F" w:rsidRPr="00DA63E8" w:rsidRDefault="00FB1D4F" w:rsidP="00FB1D4F">
      <w:pPr>
        <w:tabs>
          <w:tab w:val="left" w:pos="720"/>
        </w:tabs>
        <w:rPr>
          <w:ins w:id="277" w:author="Naomi Nash" w:date="2022-04-21T22:46:00Z"/>
        </w:rPr>
      </w:pPr>
      <w:ins w:id="278" w:author="Naomi Nash" w:date="2022-04-21T22:46:00Z">
        <w:r w:rsidRPr="00DA63E8">
          <w:tab/>
          <w:t xml:space="preserve">3.3 </w:t>
        </w:r>
      </w:ins>
      <w:ins w:id="279" w:author="Naomi Nash" w:date="2022-04-21T23:05:00Z">
        <w:r w:rsidR="00024BA0" w:rsidRPr="002E4D8B">
          <w:fldChar w:fldCharType="begin"/>
        </w:r>
        <w:r w:rsidR="00024BA0" w:rsidRPr="00DA63E8">
          <w:instrText xml:space="preserve"> HYPERLINK  \l "TestingRules" </w:instrText>
        </w:r>
        <w:r w:rsidR="00024BA0" w:rsidRPr="00DA63E8">
          <w:rPr>
            <w:rPrChange w:id="280" w:author="Naomi Nash" w:date="2022-04-21T23:06:00Z">
              <w:rPr/>
            </w:rPrChange>
          </w:rPr>
          <w:fldChar w:fldCharType="separate"/>
        </w:r>
        <w:r w:rsidRPr="00DA63E8">
          <w:rPr>
            <w:rStyle w:val="Hyperlink"/>
            <w:color w:val="auto"/>
            <w:u w:val="none"/>
            <w:rPrChange w:id="281" w:author="Naomi Nash" w:date="2022-04-21T23:06:00Z">
              <w:rPr>
                <w:rStyle w:val="Hyperlink"/>
              </w:rPr>
            </w:rPrChange>
          </w:rPr>
          <w:t>Testing Rules</w:t>
        </w:r>
        <w:r w:rsidR="00024BA0" w:rsidRPr="00D94EF7">
          <w:fldChar w:fldCharType="end"/>
        </w:r>
      </w:ins>
      <w:ins w:id="282" w:author="Naomi Nash" w:date="2022-04-21T22:46:00Z">
        <w:r w:rsidRPr="00DA63E8">
          <w:t xml:space="preserve"> …………………………………………………………………………………………………………………</w:t>
        </w:r>
        <w:proofErr w:type="gramStart"/>
        <w:r w:rsidRPr="00DA63E8">
          <w:t>…..</w:t>
        </w:r>
        <w:proofErr w:type="gramEnd"/>
        <w:r w:rsidRPr="00DA63E8">
          <w:t xml:space="preserve"> 1</w:t>
        </w:r>
      </w:ins>
      <w:ins w:id="283" w:author="Naomi Nash" w:date="2022-04-21T22:49:00Z">
        <w:r w:rsidR="006A474D" w:rsidRPr="00DA63E8">
          <w:t>3</w:t>
        </w:r>
      </w:ins>
    </w:p>
    <w:p w14:paraId="705A9C8A" w14:textId="751B9EA8" w:rsidR="00FB1D4F" w:rsidRPr="00E61623" w:rsidRDefault="00024BA0" w:rsidP="00FB1D4F">
      <w:pPr>
        <w:tabs>
          <w:tab w:val="left" w:pos="720"/>
        </w:tabs>
        <w:rPr>
          <w:ins w:id="284" w:author="Naomi Nash" w:date="2022-04-21T22:46:00Z"/>
        </w:rPr>
      </w:pPr>
      <w:ins w:id="285" w:author="Naomi Nash" w:date="2022-04-21T23:05:00Z">
        <w:r w:rsidRPr="002E4D8B">
          <w:fldChar w:fldCharType="begin"/>
        </w:r>
        <w:r w:rsidRPr="00DA63E8">
          <w:instrText xml:space="preserve"> HYPERLINK  \l "Appendix" </w:instrText>
        </w:r>
        <w:r w:rsidRPr="00DA63E8">
          <w:rPr>
            <w:rPrChange w:id="286" w:author="Naomi Nash" w:date="2022-04-21T23:06:00Z">
              <w:rPr/>
            </w:rPrChange>
          </w:rPr>
          <w:fldChar w:fldCharType="separate"/>
        </w:r>
        <w:r w:rsidR="00FB1D4F" w:rsidRPr="00DA63E8">
          <w:rPr>
            <w:rStyle w:val="Hyperlink"/>
            <w:color w:val="auto"/>
            <w:u w:val="none"/>
            <w:rPrChange w:id="287" w:author="Naomi Nash" w:date="2022-04-21T23:06:00Z">
              <w:rPr>
                <w:rStyle w:val="Hyperlink"/>
              </w:rPr>
            </w:rPrChange>
          </w:rPr>
          <w:t>Appendix</w:t>
        </w:r>
        <w:r w:rsidRPr="002E4D8B">
          <w:fldChar w:fldCharType="end"/>
        </w:r>
      </w:ins>
      <w:ins w:id="288" w:author="Naomi Nash" w:date="2022-04-21T22:46:00Z">
        <w:r w:rsidR="00FB1D4F" w:rsidRPr="00DA63E8">
          <w:t xml:space="preserve"> …………………………………………………………………………………………………………………………………………</w:t>
        </w:r>
        <w:proofErr w:type="gramStart"/>
        <w:r w:rsidR="00FB1D4F" w:rsidRPr="00DA63E8">
          <w:t>…..</w:t>
        </w:r>
        <w:proofErr w:type="gramEnd"/>
        <w:r w:rsidR="00FB1D4F" w:rsidRPr="00DA63E8">
          <w:t xml:space="preserve"> </w:t>
        </w:r>
        <w:r w:rsidR="00FB1D4F">
          <w:t>1</w:t>
        </w:r>
      </w:ins>
      <w:ins w:id="289" w:author="Naomi Nash" w:date="2022-04-21T22:49:00Z">
        <w:r w:rsidR="006A474D">
          <w:t>4</w:t>
        </w:r>
      </w:ins>
    </w:p>
    <w:p w14:paraId="173DCDED" w14:textId="087D1033" w:rsidR="00FB1D4F" w:rsidRDefault="00FB1D4F" w:rsidP="00146879">
      <w:pPr>
        <w:rPr>
          <w:ins w:id="290" w:author="Naomi Nash" w:date="2022-04-21T22:46:00Z"/>
          <w:b/>
          <w:bCs/>
          <w:sz w:val="24"/>
          <w:szCs w:val="24"/>
        </w:rPr>
      </w:pPr>
      <w:ins w:id="291" w:author="Naomi Nash" w:date="2022-04-21T22:46:00Z">
        <w:r>
          <w:rPr>
            <w:b/>
            <w:bCs/>
            <w:sz w:val="24"/>
            <w:szCs w:val="24"/>
          </w:rPr>
          <w:br w:type="page"/>
        </w:r>
      </w:ins>
    </w:p>
    <w:p w14:paraId="5B28B27F" w14:textId="77777777" w:rsidR="00D462D4" w:rsidDel="00DA04B5" w:rsidRDefault="00D462D4">
      <w:pPr>
        <w:rPr>
          <w:del w:id="292" w:author="Naomi Nash" w:date="2022-04-21T22:15:00Z"/>
        </w:rPr>
      </w:pPr>
    </w:p>
    <w:p w14:paraId="63D2BFC3" w14:textId="271381D2" w:rsidR="0017570D" w:rsidDel="00770D8E" w:rsidRDefault="0017570D">
      <w:pPr>
        <w:rPr>
          <w:del w:id="293" w:author="Naomi Nash" w:date="2022-04-26T22:13:00Z"/>
        </w:rPr>
      </w:pPr>
    </w:p>
    <w:p w14:paraId="326810EF" w14:textId="5D5E6AC7" w:rsidR="0017570D" w:rsidDel="00770D8E" w:rsidRDefault="0017570D">
      <w:pPr>
        <w:rPr>
          <w:del w:id="294" w:author="Naomi Nash" w:date="2022-04-26T22:13:00Z"/>
        </w:rPr>
      </w:pPr>
    </w:p>
    <w:p w14:paraId="4916BA79" w14:textId="6E6EC2B6" w:rsidR="0017570D" w:rsidDel="00770D8E" w:rsidRDefault="0017570D">
      <w:pPr>
        <w:rPr>
          <w:del w:id="295" w:author="Naomi Nash" w:date="2022-04-26T22:13:00Z"/>
        </w:rPr>
      </w:pPr>
    </w:p>
    <w:p w14:paraId="2A30AE30" w14:textId="28973AD6" w:rsidR="0017570D" w:rsidDel="00CF11BD" w:rsidRDefault="0017570D">
      <w:pPr>
        <w:rPr>
          <w:del w:id="296" w:author="Naomi Nash" w:date="2022-04-24T16:42:00Z"/>
        </w:rPr>
      </w:pPr>
    </w:p>
    <w:p w14:paraId="4CB8DD96" w14:textId="6B19A605" w:rsidR="0017570D" w:rsidDel="00CF11BD" w:rsidRDefault="0017570D">
      <w:pPr>
        <w:rPr>
          <w:del w:id="297" w:author="Naomi Nash" w:date="2022-04-24T16:42:00Z"/>
        </w:rPr>
      </w:pPr>
    </w:p>
    <w:p w14:paraId="5203088C" w14:textId="52195A25" w:rsidR="0017570D" w:rsidDel="00CF11BD" w:rsidRDefault="0017570D">
      <w:pPr>
        <w:rPr>
          <w:del w:id="298" w:author="Naomi Nash" w:date="2022-04-24T16:42:00Z"/>
        </w:rPr>
      </w:pPr>
    </w:p>
    <w:p w14:paraId="31A425D1" w14:textId="014B9DBE" w:rsidR="0017570D" w:rsidRDefault="0017570D"/>
    <w:p w14:paraId="4CEF3B31" w14:textId="10BEB759" w:rsidR="0017570D" w:rsidRDefault="0017570D"/>
    <w:p w14:paraId="7F8C8986" w14:textId="06F96008" w:rsidR="0017570D" w:rsidRDefault="0017570D">
      <w:pPr>
        <w:rPr>
          <w:ins w:id="299" w:author="Naomi Nash" w:date="2022-04-26T22:22:00Z"/>
        </w:rPr>
      </w:pPr>
    </w:p>
    <w:p w14:paraId="46A893C4" w14:textId="77777777" w:rsidR="00A974DF" w:rsidRDefault="00A974DF">
      <w:pPr>
        <w:rPr>
          <w:ins w:id="300" w:author="Naomi Nash" w:date="2022-04-26T22:22:00Z"/>
        </w:rPr>
      </w:pPr>
    </w:p>
    <w:p w14:paraId="5B86A31B" w14:textId="77777777" w:rsidR="00A974DF" w:rsidRDefault="00A974DF"/>
    <w:p w14:paraId="7DFAB596" w14:textId="77777777" w:rsidR="0017570D" w:rsidRDefault="0017570D"/>
    <w:p w14:paraId="54655B9E" w14:textId="26EC4B81" w:rsidR="0017570D" w:rsidRPr="00223B21" w:rsidRDefault="0017570D" w:rsidP="0017570D">
      <w:pPr>
        <w:jc w:val="center"/>
        <w:rPr>
          <w:b/>
          <w:bCs/>
        </w:rPr>
      </w:pPr>
      <w:r w:rsidRPr="00223B21">
        <w:rPr>
          <w:b/>
          <w:bCs/>
        </w:rPr>
        <w:t>------------------------------------------------------------------------------------------------------------------------------------------</w:t>
      </w:r>
      <w:r w:rsidRPr="00223B21">
        <w:rPr>
          <w:b/>
          <w:bCs/>
        </w:rPr>
        <w:br/>
      </w:r>
      <w:bookmarkStart w:id="301" w:name="RevisionHistory"/>
      <w:r w:rsidRPr="00223B21">
        <w:rPr>
          <w:b/>
          <w:bCs/>
        </w:rPr>
        <w:t>Revision History</w:t>
      </w:r>
      <w:bookmarkEnd w:id="301"/>
      <w:r w:rsidRPr="00223B21">
        <w:rPr>
          <w:b/>
          <w:bCs/>
        </w:rPr>
        <w:br/>
        <w:t>------------------------------------------------------------------------------------------------------------------------------------------</w:t>
      </w:r>
    </w:p>
    <w:tbl>
      <w:tblPr>
        <w:tblStyle w:val="TableGrid"/>
        <w:tblW w:w="0" w:type="auto"/>
        <w:tblLook w:val="04A0" w:firstRow="1" w:lastRow="0" w:firstColumn="1" w:lastColumn="0" w:noHBand="0" w:noVBand="1"/>
      </w:tblPr>
      <w:tblGrid>
        <w:gridCol w:w="1975"/>
        <w:gridCol w:w="1890"/>
        <w:gridCol w:w="2610"/>
        <w:gridCol w:w="2875"/>
      </w:tblGrid>
      <w:tr w:rsidR="0017570D" w14:paraId="7F998E7D" w14:textId="77777777" w:rsidTr="00223B21">
        <w:tc>
          <w:tcPr>
            <w:tcW w:w="1975" w:type="dxa"/>
            <w:shd w:val="clear" w:color="auto" w:fill="D9D9D9" w:themeFill="background1" w:themeFillShade="D9"/>
          </w:tcPr>
          <w:p w14:paraId="1BEAE768" w14:textId="19042AD1" w:rsidR="0017570D" w:rsidRPr="00223B21" w:rsidRDefault="0017570D" w:rsidP="0017570D">
            <w:pPr>
              <w:jc w:val="center"/>
              <w:rPr>
                <w:i/>
                <w:iCs/>
              </w:rPr>
            </w:pPr>
            <w:r w:rsidRPr="00223B21">
              <w:rPr>
                <w:i/>
                <w:iCs/>
              </w:rPr>
              <w:t>Date</w:t>
            </w:r>
          </w:p>
        </w:tc>
        <w:tc>
          <w:tcPr>
            <w:tcW w:w="1890" w:type="dxa"/>
            <w:shd w:val="clear" w:color="auto" w:fill="D9D9D9" w:themeFill="background1" w:themeFillShade="D9"/>
          </w:tcPr>
          <w:p w14:paraId="1DBC3F33" w14:textId="1F9142EA" w:rsidR="0017570D" w:rsidRPr="00223B21" w:rsidRDefault="0017570D" w:rsidP="0017570D">
            <w:pPr>
              <w:jc w:val="center"/>
              <w:rPr>
                <w:i/>
                <w:iCs/>
              </w:rPr>
            </w:pPr>
            <w:r w:rsidRPr="00223B21">
              <w:rPr>
                <w:i/>
                <w:iCs/>
              </w:rPr>
              <w:t>Version</w:t>
            </w:r>
          </w:p>
        </w:tc>
        <w:tc>
          <w:tcPr>
            <w:tcW w:w="2610" w:type="dxa"/>
            <w:shd w:val="clear" w:color="auto" w:fill="D9D9D9" w:themeFill="background1" w:themeFillShade="D9"/>
          </w:tcPr>
          <w:p w14:paraId="59D146C4" w14:textId="635E7CCE" w:rsidR="0017570D" w:rsidRPr="00223B21" w:rsidRDefault="0017570D" w:rsidP="0017570D">
            <w:pPr>
              <w:jc w:val="center"/>
              <w:rPr>
                <w:i/>
                <w:iCs/>
              </w:rPr>
            </w:pPr>
            <w:r w:rsidRPr="00223B21">
              <w:rPr>
                <w:i/>
                <w:iCs/>
              </w:rPr>
              <w:t>Description</w:t>
            </w:r>
          </w:p>
        </w:tc>
        <w:tc>
          <w:tcPr>
            <w:tcW w:w="2875" w:type="dxa"/>
            <w:shd w:val="clear" w:color="auto" w:fill="D9D9D9" w:themeFill="background1" w:themeFillShade="D9"/>
          </w:tcPr>
          <w:p w14:paraId="4C94B2BB" w14:textId="4DBE232C" w:rsidR="0017570D" w:rsidRPr="00223B21" w:rsidRDefault="0017570D" w:rsidP="0017570D">
            <w:pPr>
              <w:jc w:val="center"/>
              <w:rPr>
                <w:i/>
                <w:iCs/>
              </w:rPr>
            </w:pPr>
            <w:r w:rsidRPr="00223B21">
              <w:rPr>
                <w:i/>
                <w:iCs/>
              </w:rPr>
              <w:t>Author</w:t>
            </w:r>
          </w:p>
        </w:tc>
      </w:tr>
      <w:tr w:rsidR="0017570D" w14:paraId="7EB8B0B0" w14:textId="77777777" w:rsidTr="0017570D">
        <w:tc>
          <w:tcPr>
            <w:tcW w:w="1975" w:type="dxa"/>
          </w:tcPr>
          <w:p w14:paraId="40FC5A74" w14:textId="72F12611" w:rsidR="0017570D" w:rsidRDefault="00B33A34">
            <w:r>
              <w:t>3/3/2022</w:t>
            </w:r>
          </w:p>
        </w:tc>
        <w:tc>
          <w:tcPr>
            <w:tcW w:w="1890" w:type="dxa"/>
          </w:tcPr>
          <w:p w14:paraId="2C26F686" w14:textId="47B9C33D" w:rsidR="0017570D" w:rsidRDefault="0017570D">
            <w:r>
              <w:t>1.0</w:t>
            </w:r>
          </w:p>
        </w:tc>
        <w:tc>
          <w:tcPr>
            <w:tcW w:w="2610" w:type="dxa"/>
          </w:tcPr>
          <w:p w14:paraId="6DCC391C" w14:textId="2F715C4C" w:rsidR="0017570D" w:rsidRDefault="0017570D">
            <w:r>
              <w:t>First Draft</w:t>
            </w:r>
          </w:p>
        </w:tc>
        <w:tc>
          <w:tcPr>
            <w:tcW w:w="2875" w:type="dxa"/>
          </w:tcPr>
          <w:p w14:paraId="4EB7DD7C" w14:textId="237D8EF0" w:rsidR="0017570D" w:rsidRDefault="0017570D">
            <w:r>
              <w:t>Naomi Nash &amp; Daria Pacheco</w:t>
            </w:r>
          </w:p>
        </w:tc>
      </w:tr>
      <w:tr w:rsidR="0017570D" w14:paraId="54F82F49" w14:textId="77777777" w:rsidTr="0017570D">
        <w:tc>
          <w:tcPr>
            <w:tcW w:w="1975" w:type="dxa"/>
          </w:tcPr>
          <w:p w14:paraId="0E5F5D8E" w14:textId="28FF1E39" w:rsidR="0017570D" w:rsidRDefault="002228FF">
            <w:r>
              <w:t>3/22/2022</w:t>
            </w:r>
          </w:p>
        </w:tc>
        <w:tc>
          <w:tcPr>
            <w:tcW w:w="1890" w:type="dxa"/>
          </w:tcPr>
          <w:p w14:paraId="7B94CFBF" w14:textId="77CE8B8F" w:rsidR="0017570D" w:rsidRDefault="002228FF">
            <w:r>
              <w:t>1.1</w:t>
            </w:r>
          </w:p>
        </w:tc>
        <w:tc>
          <w:tcPr>
            <w:tcW w:w="2610" w:type="dxa"/>
          </w:tcPr>
          <w:p w14:paraId="16F2D750" w14:textId="6A072CE7" w:rsidR="0017570D" w:rsidRDefault="00A00D9A">
            <w:r>
              <w:t>Cleanup of Roles</w:t>
            </w:r>
          </w:p>
        </w:tc>
        <w:tc>
          <w:tcPr>
            <w:tcW w:w="2875" w:type="dxa"/>
          </w:tcPr>
          <w:p w14:paraId="7D3AD487" w14:textId="64843F4F" w:rsidR="0017570D" w:rsidRDefault="002228FF">
            <w:r>
              <w:t>Naomi Nash</w:t>
            </w:r>
          </w:p>
        </w:tc>
      </w:tr>
      <w:tr w:rsidR="0017570D" w14:paraId="21A1A9DE" w14:textId="77777777" w:rsidTr="0017570D">
        <w:tc>
          <w:tcPr>
            <w:tcW w:w="1975" w:type="dxa"/>
          </w:tcPr>
          <w:p w14:paraId="503AE141" w14:textId="6D404059" w:rsidR="0017570D" w:rsidRDefault="00721558">
            <w:r>
              <w:t>4/18/2022</w:t>
            </w:r>
          </w:p>
        </w:tc>
        <w:tc>
          <w:tcPr>
            <w:tcW w:w="1890" w:type="dxa"/>
          </w:tcPr>
          <w:p w14:paraId="7DE05D5E" w14:textId="061ADE1C" w:rsidR="0017570D" w:rsidRDefault="00721558">
            <w:r>
              <w:t>1.2</w:t>
            </w:r>
          </w:p>
        </w:tc>
        <w:tc>
          <w:tcPr>
            <w:tcW w:w="2610" w:type="dxa"/>
          </w:tcPr>
          <w:p w14:paraId="236AC86D" w14:textId="1B07D328" w:rsidR="0017570D" w:rsidRDefault="00721558">
            <w:r>
              <w:t>Addition of Diagrams</w:t>
            </w:r>
          </w:p>
        </w:tc>
        <w:tc>
          <w:tcPr>
            <w:tcW w:w="2875" w:type="dxa"/>
          </w:tcPr>
          <w:p w14:paraId="5297B904" w14:textId="52C5AA38" w:rsidR="0017570D" w:rsidRDefault="00721558">
            <w:r>
              <w:t>Naomi Nash &amp; Daria Pacheco</w:t>
            </w:r>
          </w:p>
        </w:tc>
      </w:tr>
      <w:tr w:rsidR="008E7E75" w14:paraId="2FB242F8" w14:textId="77777777" w:rsidTr="0017570D">
        <w:tc>
          <w:tcPr>
            <w:tcW w:w="1975" w:type="dxa"/>
          </w:tcPr>
          <w:p w14:paraId="1C2633FB" w14:textId="24DEC98E" w:rsidR="008E7E75" w:rsidRDefault="00B91899">
            <w:r>
              <w:t>4/18/2002</w:t>
            </w:r>
          </w:p>
        </w:tc>
        <w:tc>
          <w:tcPr>
            <w:tcW w:w="1890" w:type="dxa"/>
          </w:tcPr>
          <w:p w14:paraId="00A4E29A" w14:textId="782509F9" w:rsidR="008E7E75" w:rsidRDefault="00B91899">
            <w:r>
              <w:t>1.3</w:t>
            </w:r>
          </w:p>
        </w:tc>
        <w:tc>
          <w:tcPr>
            <w:tcW w:w="2610" w:type="dxa"/>
          </w:tcPr>
          <w:p w14:paraId="5095ED2F" w14:textId="167A1BC8" w:rsidR="008E7E75" w:rsidRDefault="00B91899">
            <w:r>
              <w:t>Added Comments for Revisions</w:t>
            </w:r>
          </w:p>
        </w:tc>
        <w:tc>
          <w:tcPr>
            <w:tcW w:w="2875" w:type="dxa"/>
          </w:tcPr>
          <w:p w14:paraId="22B9099B" w14:textId="3BD40957" w:rsidR="008E7E75" w:rsidRDefault="00B91899">
            <w:r>
              <w:t>Naomi Nash &amp; Daria Pacheco</w:t>
            </w:r>
          </w:p>
        </w:tc>
      </w:tr>
      <w:tr w:rsidR="008E7E75" w14:paraId="03A7F6D5" w14:textId="77777777" w:rsidTr="0017570D">
        <w:tc>
          <w:tcPr>
            <w:tcW w:w="1975" w:type="dxa"/>
          </w:tcPr>
          <w:p w14:paraId="3D01F84D" w14:textId="34CCC1C5" w:rsidR="008E7E75" w:rsidRDefault="00B91899">
            <w:r>
              <w:t>4/1</w:t>
            </w:r>
            <w:r w:rsidR="00C21B8F">
              <w:t>9</w:t>
            </w:r>
            <w:r>
              <w:t>/2022</w:t>
            </w:r>
          </w:p>
        </w:tc>
        <w:tc>
          <w:tcPr>
            <w:tcW w:w="1890" w:type="dxa"/>
          </w:tcPr>
          <w:p w14:paraId="0F9F700D" w14:textId="14056582" w:rsidR="008E7E75" w:rsidRDefault="00C21B8F">
            <w:r>
              <w:t>1.4</w:t>
            </w:r>
          </w:p>
        </w:tc>
        <w:tc>
          <w:tcPr>
            <w:tcW w:w="2610" w:type="dxa"/>
          </w:tcPr>
          <w:p w14:paraId="729A6089" w14:textId="638BD81C" w:rsidR="008E7E75" w:rsidRDefault="00C21B8F">
            <w:r>
              <w:t>Revised Based on Comments</w:t>
            </w:r>
          </w:p>
        </w:tc>
        <w:tc>
          <w:tcPr>
            <w:tcW w:w="2875" w:type="dxa"/>
          </w:tcPr>
          <w:p w14:paraId="2776625B" w14:textId="51F8008C" w:rsidR="008E7E75" w:rsidRDefault="00C21B8F">
            <w:r>
              <w:t>Naomi Nash &amp; Daria Pacheco</w:t>
            </w:r>
          </w:p>
        </w:tc>
      </w:tr>
      <w:tr w:rsidR="008E7E75" w14:paraId="0845470C" w14:textId="77777777" w:rsidTr="0017570D">
        <w:tc>
          <w:tcPr>
            <w:tcW w:w="1975" w:type="dxa"/>
          </w:tcPr>
          <w:p w14:paraId="6420D02D" w14:textId="51F41289" w:rsidR="008E7E75" w:rsidRDefault="0F96CA2E">
            <w:ins w:id="302" w:author="Daria Pacheco" w:date="2022-04-20T03:32:00Z">
              <w:r>
                <w:t>4/19/2022</w:t>
              </w:r>
            </w:ins>
          </w:p>
        </w:tc>
        <w:tc>
          <w:tcPr>
            <w:tcW w:w="1890" w:type="dxa"/>
          </w:tcPr>
          <w:p w14:paraId="59DF40C3" w14:textId="565AFE65" w:rsidR="008E7E75" w:rsidRDefault="0F96CA2E">
            <w:ins w:id="303" w:author="Daria Pacheco" w:date="2022-04-20T03:32:00Z">
              <w:r>
                <w:t>1.5</w:t>
              </w:r>
            </w:ins>
          </w:p>
        </w:tc>
        <w:tc>
          <w:tcPr>
            <w:tcW w:w="2610" w:type="dxa"/>
          </w:tcPr>
          <w:p w14:paraId="64C460B0" w14:textId="0FFAAFC9" w:rsidR="008E7E75" w:rsidRDefault="0F96CA2E">
            <w:ins w:id="304" w:author="Daria Pacheco" w:date="2022-04-20T03:32:00Z">
              <w:r>
                <w:t>Added diagrams</w:t>
              </w:r>
            </w:ins>
          </w:p>
        </w:tc>
        <w:tc>
          <w:tcPr>
            <w:tcW w:w="2875" w:type="dxa"/>
          </w:tcPr>
          <w:p w14:paraId="5CBE36B3" w14:textId="0529C794" w:rsidR="008E7E75" w:rsidRDefault="32E8E035">
            <w:ins w:id="305" w:author="Daria Pacheco" w:date="2022-04-20T03:32:00Z">
              <w:r>
                <w:t xml:space="preserve">Naomi </w:t>
              </w:r>
              <w:r w:rsidR="06D56461">
                <w:t xml:space="preserve">Nash </w:t>
              </w:r>
            </w:ins>
            <w:ins w:id="306" w:author="Daria Pacheco" w:date="2022-04-20T03:33:00Z">
              <w:r w:rsidR="06D56461">
                <w:t>&amp; Daria Pacheco</w:t>
              </w:r>
            </w:ins>
          </w:p>
        </w:tc>
      </w:tr>
      <w:tr w:rsidR="00E67A78" w14:paraId="20271B5D" w14:textId="77777777" w:rsidTr="0017570D">
        <w:trPr>
          <w:ins w:id="307" w:author="Naomi Nash" w:date="2022-04-22T22:30:00Z"/>
        </w:trPr>
        <w:tc>
          <w:tcPr>
            <w:tcW w:w="1975" w:type="dxa"/>
          </w:tcPr>
          <w:p w14:paraId="379260FA" w14:textId="08E90515" w:rsidR="00E67A78" w:rsidRDefault="00E67A78">
            <w:pPr>
              <w:rPr>
                <w:ins w:id="308" w:author="Naomi Nash" w:date="2022-04-22T22:30:00Z"/>
              </w:rPr>
            </w:pPr>
            <w:ins w:id="309" w:author="Naomi Nash" w:date="2022-04-22T22:30:00Z">
              <w:r>
                <w:t>4/22/2022</w:t>
              </w:r>
            </w:ins>
          </w:p>
        </w:tc>
        <w:tc>
          <w:tcPr>
            <w:tcW w:w="1890" w:type="dxa"/>
          </w:tcPr>
          <w:p w14:paraId="059F3250" w14:textId="5EF15DBB" w:rsidR="00E67A78" w:rsidRDefault="00E67A78">
            <w:pPr>
              <w:rPr>
                <w:ins w:id="310" w:author="Naomi Nash" w:date="2022-04-22T22:30:00Z"/>
              </w:rPr>
            </w:pPr>
            <w:ins w:id="311" w:author="Naomi Nash" w:date="2022-04-22T22:31:00Z">
              <w:r>
                <w:t>1.6</w:t>
              </w:r>
            </w:ins>
          </w:p>
        </w:tc>
        <w:tc>
          <w:tcPr>
            <w:tcW w:w="2610" w:type="dxa"/>
          </w:tcPr>
          <w:p w14:paraId="4759D239" w14:textId="00E2F024" w:rsidR="00E67A78" w:rsidRDefault="00CE26DE">
            <w:pPr>
              <w:rPr>
                <w:ins w:id="312" w:author="Naomi Nash" w:date="2022-04-22T22:30:00Z"/>
              </w:rPr>
            </w:pPr>
            <w:ins w:id="313" w:author="Naomi Nash" w:date="2022-04-22T22:31:00Z">
              <w:r>
                <w:t>Modified report to fit requirements</w:t>
              </w:r>
            </w:ins>
          </w:p>
        </w:tc>
        <w:tc>
          <w:tcPr>
            <w:tcW w:w="2875" w:type="dxa"/>
          </w:tcPr>
          <w:p w14:paraId="5BE2A029" w14:textId="0A76D471" w:rsidR="00E67A78" w:rsidRDefault="00CE26DE">
            <w:pPr>
              <w:rPr>
                <w:ins w:id="314" w:author="Naomi Nash" w:date="2022-04-22T22:30:00Z"/>
              </w:rPr>
            </w:pPr>
            <w:ins w:id="315" w:author="Naomi Nash" w:date="2022-04-22T22:31:00Z">
              <w:r>
                <w:t>Naomi Nash &amp; Daria Pacheco</w:t>
              </w:r>
            </w:ins>
          </w:p>
        </w:tc>
      </w:tr>
      <w:tr w:rsidR="009A18AE" w14:paraId="633B6096" w14:textId="77777777" w:rsidTr="0017570D">
        <w:trPr>
          <w:ins w:id="316" w:author="Naomi Nash" w:date="2022-04-24T16:41:00Z"/>
        </w:trPr>
        <w:tc>
          <w:tcPr>
            <w:tcW w:w="1975" w:type="dxa"/>
          </w:tcPr>
          <w:p w14:paraId="340B01B7" w14:textId="1A30A172" w:rsidR="009A18AE" w:rsidRDefault="002136F2">
            <w:pPr>
              <w:rPr>
                <w:ins w:id="317" w:author="Naomi Nash" w:date="2022-04-24T16:41:00Z"/>
              </w:rPr>
            </w:pPr>
            <w:ins w:id="318" w:author="Naomi Nash" w:date="2022-04-24T16:41:00Z">
              <w:r>
                <w:t>4/24/2022</w:t>
              </w:r>
            </w:ins>
          </w:p>
        </w:tc>
        <w:tc>
          <w:tcPr>
            <w:tcW w:w="1890" w:type="dxa"/>
          </w:tcPr>
          <w:p w14:paraId="254D8D4B" w14:textId="1D40BB0A" w:rsidR="009A18AE" w:rsidRDefault="002136F2">
            <w:pPr>
              <w:rPr>
                <w:ins w:id="319" w:author="Naomi Nash" w:date="2022-04-24T16:41:00Z"/>
              </w:rPr>
            </w:pPr>
            <w:ins w:id="320" w:author="Naomi Nash" w:date="2022-04-24T16:41:00Z">
              <w:r>
                <w:t>1.7</w:t>
              </w:r>
            </w:ins>
          </w:p>
        </w:tc>
        <w:tc>
          <w:tcPr>
            <w:tcW w:w="2610" w:type="dxa"/>
          </w:tcPr>
          <w:p w14:paraId="2B32387C" w14:textId="4D8BED52" w:rsidR="009A18AE" w:rsidRDefault="002136F2">
            <w:pPr>
              <w:rPr>
                <w:ins w:id="321" w:author="Naomi Nash" w:date="2022-04-24T16:41:00Z"/>
              </w:rPr>
            </w:pPr>
            <w:ins w:id="322" w:author="Naomi Nash" w:date="2022-04-24T16:41:00Z">
              <w:r>
                <w:t xml:space="preserve">Added Customer Statements of Requirements and </w:t>
              </w:r>
              <w:r w:rsidR="00B90FAD">
                <w:t>Stakeholder R</w:t>
              </w:r>
            </w:ins>
            <w:ins w:id="323" w:author="Naomi Nash" w:date="2022-04-24T16:42:00Z">
              <w:r w:rsidR="00B90FAD">
                <w:t>equirements</w:t>
              </w:r>
            </w:ins>
          </w:p>
        </w:tc>
        <w:tc>
          <w:tcPr>
            <w:tcW w:w="2875" w:type="dxa"/>
          </w:tcPr>
          <w:p w14:paraId="30CBE071" w14:textId="77777777" w:rsidR="009A18AE" w:rsidRDefault="00B90FAD">
            <w:pPr>
              <w:rPr>
                <w:ins w:id="324" w:author="Naomi Nash" w:date="2022-04-26T22:11:00Z"/>
              </w:rPr>
            </w:pPr>
            <w:ins w:id="325" w:author="Naomi Nash" w:date="2022-04-24T16:42:00Z">
              <w:r>
                <w:t>Naomi Nash</w:t>
              </w:r>
            </w:ins>
          </w:p>
          <w:p w14:paraId="67392A77" w14:textId="77777777" w:rsidR="006215E2" w:rsidRDefault="006215E2">
            <w:pPr>
              <w:rPr>
                <w:ins w:id="326" w:author="Naomi Nash" w:date="2022-04-26T22:11:00Z"/>
              </w:rPr>
            </w:pPr>
          </w:p>
          <w:p w14:paraId="1D969D39" w14:textId="77777777" w:rsidR="006215E2" w:rsidRDefault="006215E2">
            <w:pPr>
              <w:rPr>
                <w:ins w:id="327" w:author="Naomi Nash" w:date="2022-04-26T22:11:00Z"/>
              </w:rPr>
            </w:pPr>
          </w:p>
          <w:p w14:paraId="40ADB667" w14:textId="361A660E" w:rsidR="006215E2" w:rsidRDefault="006215E2">
            <w:pPr>
              <w:rPr>
                <w:ins w:id="328" w:author="Naomi Nash" w:date="2022-04-24T16:41:00Z"/>
              </w:rPr>
            </w:pPr>
          </w:p>
        </w:tc>
      </w:tr>
      <w:tr w:rsidR="006215E2" w14:paraId="0198AED6" w14:textId="77777777" w:rsidTr="0017570D">
        <w:trPr>
          <w:ins w:id="329" w:author="Naomi Nash" w:date="2022-04-26T22:11:00Z"/>
        </w:trPr>
        <w:tc>
          <w:tcPr>
            <w:tcW w:w="1975" w:type="dxa"/>
          </w:tcPr>
          <w:p w14:paraId="2306D979" w14:textId="3E4C9B4B" w:rsidR="006215E2" w:rsidRDefault="006215E2">
            <w:pPr>
              <w:rPr>
                <w:ins w:id="330" w:author="Naomi Nash" w:date="2022-04-26T22:11:00Z"/>
              </w:rPr>
            </w:pPr>
            <w:ins w:id="331" w:author="Naomi Nash" w:date="2022-04-26T22:11:00Z">
              <w:r>
                <w:t>4/26/2022</w:t>
              </w:r>
            </w:ins>
          </w:p>
        </w:tc>
        <w:tc>
          <w:tcPr>
            <w:tcW w:w="1890" w:type="dxa"/>
          </w:tcPr>
          <w:p w14:paraId="58D1B2E6" w14:textId="2C4CDAD7" w:rsidR="006215E2" w:rsidRDefault="006215E2">
            <w:pPr>
              <w:rPr>
                <w:ins w:id="332" w:author="Naomi Nash" w:date="2022-04-26T22:11:00Z"/>
              </w:rPr>
            </w:pPr>
            <w:ins w:id="333" w:author="Naomi Nash" w:date="2022-04-26T22:11:00Z">
              <w:r>
                <w:t>1.8</w:t>
              </w:r>
            </w:ins>
          </w:p>
        </w:tc>
        <w:tc>
          <w:tcPr>
            <w:tcW w:w="2610" w:type="dxa"/>
          </w:tcPr>
          <w:p w14:paraId="7FC90761" w14:textId="4A68F205" w:rsidR="006215E2" w:rsidRDefault="00BA7DD8">
            <w:pPr>
              <w:rPr>
                <w:ins w:id="334" w:author="Naomi Nash" w:date="2022-04-26T22:11:00Z"/>
              </w:rPr>
            </w:pPr>
            <w:ins w:id="335" w:author="Naomi Nash" w:date="2022-04-26T22:11:00Z">
              <w:r>
                <w:t xml:space="preserve">Added Functional and Non-Functional Requirements </w:t>
              </w:r>
            </w:ins>
            <w:ins w:id="336" w:author="Naomi Nash" w:date="2022-04-26T22:12:00Z">
              <w:r w:rsidR="00EF2CC7">
                <w:t xml:space="preserve">and </w:t>
              </w:r>
            </w:ins>
            <w:ins w:id="337" w:author="Naomi Nash" w:date="2022-04-26T23:49:00Z">
              <w:r w:rsidR="002902D3">
                <w:t>a</w:t>
              </w:r>
            </w:ins>
            <w:ins w:id="338" w:author="Naomi Nash" w:date="2022-04-26T22:12:00Z">
              <w:r w:rsidR="00EF2CC7">
                <w:t xml:space="preserve">dded more </w:t>
              </w:r>
            </w:ins>
            <w:ins w:id="339" w:author="Naomi Nash" w:date="2022-04-26T23:48:00Z">
              <w:r w:rsidR="00762F37">
                <w:t>d</w:t>
              </w:r>
            </w:ins>
            <w:ins w:id="340" w:author="Naomi Nash" w:date="2022-04-26T22:12:00Z">
              <w:r w:rsidR="00EF2CC7">
                <w:t xml:space="preserve">iagrams and </w:t>
              </w:r>
            </w:ins>
            <w:ins w:id="341" w:author="Naomi Nash" w:date="2022-04-26T23:49:00Z">
              <w:r w:rsidR="00762F37">
                <w:t>licensing</w:t>
              </w:r>
            </w:ins>
          </w:p>
        </w:tc>
        <w:tc>
          <w:tcPr>
            <w:tcW w:w="2875" w:type="dxa"/>
          </w:tcPr>
          <w:p w14:paraId="5E2D0EAB" w14:textId="3022C914" w:rsidR="006215E2" w:rsidRDefault="00EF2CC7">
            <w:pPr>
              <w:rPr>
                <w:ins w:id="342" w:author="Naomi Nash" w:date="2022-04-26T22:11:00Z"/>
              </w:rPr>
            </w:pPr>
            <w:ins w:id="343" w:author="Naomi Nash" w:date="2022-04-26T22:12:00Z">
              <w:r>
                <w:t>Naomi Nash &amp; Daria Pacheco</w:t>
              </w:r>
            </w:ins>
          </w:p>
        </w:tc>
      </w:tr>
    </w:tbl>
    <w:p w14:paraId="63911040" w14:textId="27E5BD51" w:rsidR="0017570D" w:rsidRDefault="0017570D" w:rsidP="0017570D"/>
    <w:p w14:paraId="339C9EEC" w14:textId="30F6E70F" w:rsidR="00223B21" w:rsidRDefault="00223B21" w:rsidP="0017570D"/>
    <w:p w14:paraId="0B0AF60E" w14:textId="3E8E3521" w:rsidR="00223B21" w:rsidRDefault="00223B21" w:rsidP="0017570D"/>
    <w:p w14:paraId="7098F5BF" w14:textId="37189A85" w:rsidR="00223B21" w:rsidRDefault="00223B21" w:rsidP="0017570D"/>
    <w:p w14:paraId="45ECBD27" w14:textId="26215D08" w:rsidR="00223B21" w:rsidRDefault="00223B21" w:rsidP="0017570D"/>
    <w:p w14:paraId="68FAC9E8" w14:textId="7820A67D" w:rsidR="00223B21" w:rsidRDefault="00223B21" w:rsidP="0017570D"/>
    <w:p w14:paraId="17A0081E" w14:textId="7164205E" w:rsidR="00223B21" w:rsidRDefault="00223B21" w:rsidP="0017570D"/>
    <w:p w14:paraId="293A9C34" w14:textId="488739A7" w:rsidR="00223B21" w:rsidDel="00C4215A" w:rsidRDefault="00223B21" w:rsidP="0017570D">
      <w:pPr>
        <w:rPr>
          <w:del w:id="344" w:author="Naomi Nash" w:date="2022-04-27T00:04:00Z"/>
        </w:rPr>
      </w:pPr>
    </w:p>
    <w:p w14:paraId="06BB8F71" w14:textId="647A985F" w:rsidR="00223B21" w:rsidDel="00C4215A" w:rsidRDefault="00223B21" w:rsidP="0017570D">
      <w:pPr>
        <w:rPr>
          <w:del w:id="345" w:author="Naomi Nash" w:date="2022-04-27T00:04:00Z"/>
        </w:rPr>
      </w:pPr>
    </w:p>
    <w:p w14:paraId="4E3468CD" w14:textId="4BA556B7" w:rsidR="00223B21" w:rsidDel="00326334" w:rsidRDefault="00223B21" w:rsidP="0017570D">
      <w:pPr>
        <w:rPr>
          <w:del w:id="346" w:author="Naomi Nash" w:date="2022-04-21T22:53:00Z"/>
        </w:rPr>
      </w:pPr>
    </w:p>
    <w:p w14:paraId="20FC86F2" w14:textId="12D1AAF0" w:rsidR="00223B21" w:rsidDel="00326334" w:rsidRDefault="00223B21" w:rsidP="0017570D">
      <w:pPr>
        <w:rPr>
          <w:del w:id="347" w:author="Naomi Nash" w:date="2022-04-21T22:53:00Z"/>
        </w:rPr>
      </w:pPr>
    </w:p>
    <w:p w14:paraId="1097756F" w14:textId="1D80D84D" w:rsidR="00223B21" w:rsidDel="00326334" w:rsidRDefault="00223B21" w:rsidP="0017570D">
      <w:pPr>
        <w:rPr>
          <w:del w:id="348" w:author="Naomi Nash" w:date="2022-04-21T22:53:00Z"/>
        </w:rPr>
      </w:pPr>
    </w:p>
    <w:p w14:paraId="283D2312" w14:textId="4C773990" w:rsidR="00223B21" w:rsidRDefault="00223B21" w:rsidP="0017570D"/>
    <w:p w14:paraId="53F6E5E7" w14:textId="77777777" w:rsidR="00996CD8" w:rsidRDefault="00996CD8" w:rsidP="0017570D">
      <w:pPr>
        <w:rPr>
          <w:ins w:id="349" w:author="Naomi Nash" w:date="2022-04-21T22:53:00Z"/>
          <w:b/>
          <w:bCs/>
        </w:rPr>
      </w:pPr>
    </w:p>
    <w:p w14:paraId="14E822DB" w14:textId="6FE8E06F" w:rsidR="00223B21" w:rsidRPr="00223B21" w:rsidDel="00A32754" w:rsidRDefault="00223B21" w:rsidP="0017570D">
      <w:pPr>
        <w:rPr>
          <w:del w:id="350" w:author="Naomi Nash" w:date="2022-04-22T22:32:00Z"/>
          <w:b/>
          <w:bCs/>
        </w:rPr>
      </w:pPr>
      <w:r w:rsidRPr="00223B21">
        <w:rPr>
          <w:b/>
          <w:bCs/>
        </w:rPr>
        <w:t xml:space="preserve">------------------------------------------------------------------------------------------------------------------------------------------1. </w:t>
      </w:r>
      <w:bookmarkStart w:id="351" w:name="Introduction"/>
      <w:r w:rsidRPr="00223B21">
        <w:rPr>
          <w:b/>
          <w:bCs/>
        </w:rPr>
        <w:t xml:space="preserve"> INTRODUCTION</w:t>
      </w:r>
      <w:bookmarkEnd w:id="351"/>
      <w:r w:rsidRPr="00223B21">
        <w:rPr>
          <w:b/>
          <w:bCs/>
        </w:rPr>
        <w:br/>
        <w:t>------------------------------------------------------------------------------------------------------------------------------------------</w:t>
      </w:r>
    </w:p>
    <w:p w14:paraId="6BAAE9AD" w14:textId="16D392E1" w:rsidR="00223B21" w:rsidRDefault="00223B21" w:rsidP="0017570D"/>
    <w:p w14:paraId="4DB66D1F" w14:textId="6A851E9E" w:rsidR="00223B21" w:rsidRDefault="00223B21" w:rsidP="0017570D"/>
    <w:p w14:paraId="0FF483DE" w14:textId="48862364" w:rsidR="00223B21" w:rsidRPr="00223B21" w:rsidRDefault="00223B21" w:rsidP="0017570D">
      <w:pPr>
        <w:rPr>
          <w:b/>
          <w:bCs/>
        </w:rPr>
      </w:pPr>
      <w:commentRangeStart w:id="352"/>
      <w:commentRangeStart w:id="353"/>
      <w:r w:rsidRPr="00223B21">
        <w:rPr>
          <w:b/>
          <w:bCs/>
        </w:rPr>
        <w:t xml:space="preserve">1.1 </w:t>
      </w:r>
      <w:bookmarkStart w:id="354" w:name="Purpose"/>
      <w:r w:rsidRPr="00223B21">
        <w:rPr>
          <w:b/>
          <w:bCs/>
        </w:rPr>
        <w:t>PURPOSE</w:t>
      </w:r>
      <w:commentRangeEnd w:id="352"/>
      <w:r w:rsidR="00DD1962">
        <w:rPr>
          <w:rStyle w:val="CommentReference"/>
        </w:rPr>
        <w:commentReference w:id="352"/>
      </w:r>
      <w:commentRangeEnd w:id="353"/>
      <w:r w:rsidR="008864AC">
        <w:rPr>
          <w:rStyle w:val="CommentReference"/>
        </w:rPr>
        <w:commentReference w:id="353"/>
      </w:r>
      <w:bookmarkEnd w:id="354"/>
    </w:p>
    <w:p w14:paraId="315085D0" w14:textId="676AB1C8" w:rsidR="00223B21" w:rsidRDefault="0008414B" w:rsidP="0017570D">
      <w:r>
        <w:t xml:space="preserve">The purpose of Drip Cards is to allow users to plan their outfits for the week without touching their closet. By uploading their clothing pieces into the website, these turn into “Drip Cards” which then </w:t>
      </w:r>
      <w:r w:rsidR="009C2CC4">
        <w:t xml:space="preserve">can be combined into “Outfit Cards” as </w:t>
      </w:r>
      <w:r w:rsidR="00D769E6">
        <w:t>they</w:t>
      </w:r>
      <w:r w:rsidR="009C2CC4">
        <w:t xml:space="preserve"> plan </w:t>
      </w:r>
      <w:r w:rsidR="00D769E6">
        <w:t>their</w:t>
      </w:r>
      <w:r w:rsidR="009C2CC4">
        <w:t xml:space="preserve"> outfits for the day, week, or any occasion. </w:t>
      </w:r>
      <w:r w:rsidR="00D769E6">
        <w:t>The “Drip Cards” combine into a “Deck of Cards” which represent the user’s closet.</w:t>
      </w:r>
    </w:p>
    <w:p w14:paraId="31987FF8" w14:textId="5B19EF58" w:rsidR="000379B6" w:rsidRDefault="00223B21" w:rsidP="0017570D">
      <w:pPr>
        <w:rPr>
          <w:ins w:id="355" w:author="Naomi Nash" w:date="2022-04-18T22:45:00Z"/>
        </w:rPr>
      </w:pPr>
      <w:commentRangeStart w:id="356"/>
      <w:commentRangeEnd w:id="356"/>
      <w:r>
        <w:rPr>
          <w:rStyle w:val="CommentReference"/>
        </w:rPr>
        <w:commentReference w:id="356"/>
      </w:r>
    </w:p>
    <w:p w14:paraId="77E90145" w14:textId="6AFCF7FD" w:rsidR="000379B6" w:rsidRPr="00223B21" w:rsidRDefault="000379B6" w:rsidP="000379B6">
      <w:pPr>
        <w:rPr>
          <w:ins w:id="357" w:author="Naomi Nash" w:date="2022-04-18T22:45:00Z"/>
          <w:b/>
          <w:bCs/>
        </w:rPr>
      </w:pPr>
      <w:ins w:id="358" w:author="Naomi Nash" w:date="2022-04-18T22:45:00Z">
        <w:r w:rsidRPr="00223B21">
          <w:rPr>
            <w:b/>
            <w:bCs/>
          </w:rPr>
          <w:t>1.</w:t>
        </w:r>
        <w:r>
          <w:rPr>
            <w:b/>
            <w:bCs/>
          </w:rPr>
          <w:t>2</w:t>
        </w:r>
        <w:r w:rsidRPr="00223B21">
          <w:rPr>
            <w:b/>
            <w:bCs/>
          </w:rPr>
          <w:t xml:space="preserve"> </w:t>
        </w:r>
        <w:bookmarkStart w:id="359" w:name="Charter"/>
        <w:r w:rsidR="000F63BB">
          <w:rPr>
            <w:b/>
            <w:bCs/>
          </w:rPr>
          <w:t>CHARTER</w:t>
        </w:r>
        <w:bookmarkEnd w:id="359"/>
      </w:ins>
    </w:p>
    <w:p w14:paraId="2EAE831F" w14:textId="36FDE088" w:rsidR="000379B6" w:rsidRDefault="00F9256B" w:rsidP="0017570D">
      <w:pPr>
        <w:rPr>
          <w:ins w:id="360" w:author="Naomi Nash" w:date="2022-04-18T22:49:00Z"/>
        </w:rPr>
      </w:pPr>
      <w:ins w:id="361" w:author="Naomi Nash" w:date="2022-04-18T22:49:00Z">
        <w:r>
          <w:t xml:space="preserve">1) </w:t>
        </w:r>
        <w:r w:rsidR="0007551D">
          <w:t>Work together as a team</w:t>
        </w:r>
        <w:r>
          <w:t xml:space="preserve"> to achieve goals</w:t>
        </w:r>
      </w:ins>
    </w:p>
    <w:p w14:paraId="18B8E659" w14:textId="45650EEF" w:rsidR="00ED04FB" w:rsidRDefault="00F9256B" w:rsidP="0017570D">
      <w:pPr>
        <w:rPr>
          <w:ins w:id="362" w:author="Naomi Nash" w:date="2022-04-18T22:50:00Z"/>
        </w:rPr>
      </w:pPr>
      <w:ins w:id="363" w:author="Naomi Nash" w:date="2022-04-18T22:49:00Z">
        <w:r>
          <w:t xml:space="preserve">2) Make sure </w:t>
        </w:r>
        <w:r w:rsidR="00ED04FB">
          <w:t xml:space="preserve">to include the </w:t>
        </w:r>
      </w:ins>
      <w:ins w:id="364" w:author="Naomi Nash" w:date="2022-04-18T22:50:00Z">
        <w:r w:rsidR="00ED04FB">
          <w:t>other in completing assignments</w:t>
        </w:r>
      </w:ins>
    </w:p>
    <w:p w14:paraId="7962CF36" w14:textId="7438C7F4" w:rsidR="00ED04FB" w:rsidRDefault="00ED04FB" w:rsidP="0017570D">
      <w:pPr>
        <w:rPr>
          <w:ins w:id="365" w:author="Naomi Nash" w:date="2022-04-18T22:50:00Z"/>
        </w:rPr>
      </w:pPr>
      <w:ins w:id="366" w:author="Naomi Nash" w:date="2022-04-18T22:50:00Z">
        <w:r>
          <w:t xml:space="preserve">3) Make sure </w:t>
        </w:r>
        <w:r w:rsidR="00C746F5">
          <w:t>assignments do not fall on only one person</w:t>
        </w:r>
      </w:ins>
    </w:p>
    <w:p w14:paraId="76F51600" w14:textId="56373F78" w:rsidR="00F41D5D" w:rsidRDefault="00C746F5" w:rsidP="0017570D">
      <w:pPr>
        <w:rPr>
          <w:ins w:id="367" w:author="Naomi Nash" w:date="2022-04-18T22:50:00Z"/>
        </w:rPr>
      </w:pPr>
      <w:ins w:id="368" w:author="Naomi Nash" w:date="2022-04-18T22:50:00Z">
        <w:r>
          <w:t xml:space="preserve">4) </w:t>
        </w:r>
        <w:r w:rsidR="00CB73C4">
          <w:t>Meet with each other to focus on completing tasks</w:t>
        </w:r>
      </w:ins>
    </w:p>
    <w:p w14:paraId="080B46E2" w14:textId="7CBDAB72" w:rsidR="00F41D5D" w:rsidRDefault="00F41D5D" w:rsidP="0017570D">
      <w:pPr>
        <w:rPr>
          <w:ins w:id="369" w:author="Naomi Nash" w:date="2022-04-18T22:51:00Z"/>
        </w:rPr>
      </w:pPr>
      <w:ins w:id="370" w:author="Naomi Nash" w:date="2022-04-18T22:50:00Z">
        <w:r>
          <w:t xml:space="preserve">5) </w:t>
        </w:r>
      </w:ins>
      <w:ins w:id="371" w:author="Naomi Nash" w:date="2022-04-18T22:51:00Z">
        <w:r w:rsidR="007800E6">
          <w:t>Make improvements when you see them before you forget</w:t>
        </w:r>
      </w:ins>
    </w:p>
    <w:p w14:paraId="79AADF85" w14:textId="43C5C0E7" w:rsidR="00D65186" w:rsidRDefault="007800E6" w:rsidP="0017570D">
      <w:pPr>
        <w:rPr>
          <w:ins w:id="372" w:author="Naomi Nash" w:date="2022-04-18T22:46:00Z"/>
        </w:rPr>
      </w:pPr>
      <w:ins w:id="373" w:author="Naomi Nash" w:date="2022-04-18T22:51:00Z">
        <w:r>
          <w:t>6) Ask questions when necessary to not fall behind/get confused</w:t>
        </w:r>
      </w:ins>
    </w:p>
    <w:p w14:paraId="5B90FF65" w14:textId="77777777" w:rsidR="00221AFB" w:rsidRDefault="00221AFB" w:rsidP="0017570D"/>
    <w:p w14:paraId="63120D28" w14:textId="13D582DC" w:rsidR="00223B21" w:rsidRDefault="00223B21" w:rsidP="0017570D">
      <w:pPr>
        <w:rPr>
          <w:b/>
          <w:bCs/>
        </w:rPr>
      </w:pPr>
      <w:commentRangeStart w:id="374"/>
      <w:commentRangeStart w:id="375"/>
      <w:r w:rsidRPr="00223B21">
        <w:rPr>
          <w:b/>
          <w:bCs/>
        </w:rPr>
        <w:t>1.</w:t>
      </w:r>
      <w:ins w:id="376" w:author="Naomi Nash" w:date="2022-04-18T22:45:00Z">
        <w:r w:rsidR="000F63BB">
          <w:rPr>
            <w:b/>
            <w:bCs/>
          </w:rPr>
          <w:t>3</w:t>
        </w:r>
      </w:ins>
      <w:del w:id="377" w:author="Naomi Nash" w:date="2022-04-18T22:45:00Z">
        <w:r w:rsidRPr="00223B21" w:rsidDel="000F63BB">
          <w:rPr>
            <w:b/>
            <w:bCs/>
          </w:rPr>
          <w:delText>2</w:delText>
        </w:r>
      </w:del>
      <w:r w:rsidRPr="00223B21">
        <w:rPr>
          <w:b/>
          <w:bCs/>
        </w:rPr>
        <w:t xml:space="preserve"> </w:t>
      </w:r>
      <w:bookmarkStart w:id="378" w:name="DefAcroAb"/>
      <w:r w:rsidRPr="00223B21">
        <w:rPr>
          <w:b/>
          <w:bCs/>
        </w:rPr>
        <w:t>DEFINITIONS, ACRONYMS, AND ABBREVIATIONS</w:t>
      </w:r>
      <w:commentRangeEnd w:id="374"/>
      <w:r w:rsidR="0072371C">
        <w:rPr>
          <w:rStyle w:val="CommentReference"/>
        </w:rPr>
        <w:commentReference w:id="374"/>
      </w:r>
      <w:commentRangeEnd w:id="375"/>
      <w:r w:rsidR="00C45787">
        <w:rPr>
          <w:rStyle w:val="CommentReference"/>
        </w:rPr>
        <w:commentReference w:id="375"/>
      </w:r>
    </w:p>
    <w:bookmarkEnd w:id="378"/>
    <w:p w14:paraId="4955B76F" w14:textId="5F615A7D" w:rsidR="00574131" w:rsidRDefault="00342112">
      <w:pPr>
        <w:pStyle w:val="ListParagraph"/>
        <w:numPr>
          <w:ilvl w:val="0"/>
          <w:numId w:val="9"/>
        </w:numPr>
        <w:pPrChange w:id="379" w:author="Naomi Nash" w:date="2022-04-18T22:59:00Z">
          <w:pPr/>
        </w:pPrChange>
      </w:pPr>
      <w:r>
        <w:t xml:space="preserve">Drip Cards </w:t>
      </w:r>
      <w:ins w:id="380" w:author="Naomi Nash" w:date="2022-04-18T23:00:00Z">
        <w:r w:rsidR="0023058F">
          <w:t>-</w:t>
        </w:r>
      </w:ins>
      <w:del w:id="381" w:author="Naomi Nash" w:date="2022-04-18T23:00:00Z">
        <w:r w:rsidDel="0023058F">
          <w:delText>=</w:delText>
        </w:r>
      </w:del>
      <w:r>
        <w:t xml:space="preserve"> Individual clothing item </w:t>
      </w:r>
      <w:ins w:id="382" w:author="Naomi Nash" w:date="2022-04-18T23:01:00Z">
        <w:r w:rsidR="00B6768A">
          <w:t>photos that have been uploaded by the user</w:t>
        </w:r>
      </w:ins>
      <w:del w:id="383" w:author="Naomi Nash" w:date="2022-04-18T23:01:00Z">
        <w:r w:rsidDel="00B6768A">
          <w:delText>cards</w:delText>
        </w:r>
      </w:del>
    </w:p>
    <w:p w14:paraId="2128738E" w14:textId="0001F5CD" w:rsidR="00342112" w:rsidRDefault="00342112">
      <w:pPr>
        <w:pStyle w:val="ListParagraph"/>
        <w:numPr>
          <w:ilvl w:val="0"/>
          <w:numId w:val="9"/>
        </w:numPr>
        <w:pPrChange w:id="384" w:author="Naomi Nash" w:date="2022-04-18T22:59:00Z">
          <w:pPr/>
        </w:pPrChange>
      </w:pPr>
      <w:r>
        <w:t xml:space="preserve">Outfit Cards </w:t>
      </w:r>
      <w:ins w:id="385" w:author="Naomi Nash" w:date="2022-04-18T23:00:00Z">
        <w:r w:rsidR="0023058F">
          <w:t>-</w:t>
        </w:r>
      </w:ins>
      <w:del w:id="386" w:author="Naomi Nash" w:date="2022-04-18T23:00:00Z">
        <w:r w:rsidDel="0023058F">
          <w:delText>=</w:delText>
        </w:r>
      </w:del>
      <w:r>
        <w:t xml:space="preserve"> Collages of drip cards</w:t>
      </w:r>
      <w:ins w:id="387" w:author="Naomi Nash" w:date="2022-04-18T23:01:00Z">
        <w:r w:rsidR="00C86739">
          <w:t>/photos</w:t>
        </w:r>
      </w:ins>
      <w:r>
        <w:t xml:space="preserve"> that make </w:t>
      </w:r>
      <w:r w:rsidR="00001A54">
        <w:t>a full outfit</w:t>
      </w:r>
    </w:p>
    <w:p w14:paraId="3290326A" w14:textId="5BD6C176" w:rsidR="00001A54" w:rsidRDefault="00001A54" w:rsidP="00B61A21">
      <w:pPr>
        <w:pStyle w:val="ListParagraph"/>
        <w:numPr>
          <w:ilvl w:val="0"/>
          <w:numId w:val="9"/>
        </w:numPr>
        <w:rPr>
          <w:ins w:id="388" w:author="Naomi Nash" w:date="2022-04-18T23:02:00Z"/>
        </w:rPr>
      </w:pPr>
      <w:r>
        <w:t xml:space="preserve">Deck of Cards </w:t>
      </w:r>
      <w:ins w:id="389" w:author="Naomi Nash" w:date="2022-04-18T23:00:00Z">
        <w:r w:rsidR="0023058F">
          <w:t>-</w:t>
        </w:r>
      </w:ins>
      <w:del w:id="390" w:author="Naomi Nash" w:date="2022-04-18T23:00:00Z">
        <w:r w:rsidDel="0023058F">
          <w:delText>=</w:delText>
        </w:r>
      </w:del>
      <w:r>
        <w:t xml:space="preserve"> </w:t>
      </w:r>
      <w:ins w:id="391" w:author="Naomi Nash" w:date="2022-04-18T23:03:00Z">
        <w:r w:rsidR="00BF0F5F">
          <w:t>A</w:t>
        </w:r>
      </w:ins>
      <w:del w:id="392" w:author="Naomi Nash" w:date="2022-04-18T23:03:00Z">
        <w:r w:rsidDel="00BF0F5F">
          <w:delText>a</w:delText>
        </w:r>
      </w:del>
      <w:r>
        <w:t xml:space="preserve"> swipe-able menu that filters through all clothing items</w:t>
      </w:r>
      <w:ins w:id="393" w:author="Naomi Nash" w:date="2022-04-18T23:02:00Z">
        <w:r w:rsidR="00C86739">
          <w:t>/drip cards</w:t>
        </w:r>
      </w:ins>
      <w:r>
        <w:t xml:space="preserve"> in the user’s closet</w:t>
      </w:r>
    </w:p>
    <w:p w14:paraId="6647CD8D" w14:textId="3C9E0FF9" w:rsidR="00384765" w:rsidRDefault="00384765" w:rsidP="00B61A21">
      <w:pPr>
        <w:pStyle w:val="ListParagraph"/>
        <w:numPr>
          <w:ilvl w:val="0"/>
          <w:numId w:val="9"/>
        </w:numPr>
        <w:rPr>
          <w:ins w:id="394" w:author="Naomi Nash" w:date="2022-04-18T23:03:00Z"/>
        </w:rPr>
      </w:pPr>
      <w:ins w:id="395" w:author="Naomi Nash" w:date="2022-04-18T23:02:00Z">
        <w:r>
          <w:t xml:space="preserve">World Map </w:t>
        </w:r>
      </w:ins>
      <w:ins w:id="396" w:author="Naomi Nash" w:date="2022-04-18T23:09:00Z">
        <w:r w:rsidR="006F3331">
          <w:t>-</w:t>
        </w:r>
      </w:ins>
      <w:ins w:id="397" w:author="Naomi Nash" w:date="2022-04-18T23:02:00Z">
        <w:r>
          <w:t xml:space="preserve"> </w:t>
        </w:r>
        <w:r w:rsidR="00C26DFB">
          <w:t xml:space="preserve">A page where you can look through outfit cards that other users have posted around the world after paying the </w:t>
        </w:r>
      </w:ins>
      <w:ins w:id="398" w:author="Naomi Nash" w:date="2022-04-18T23:03:00Z">
        <w:r w:rsidR="00C26DFB">
          <w:t>World subscription</w:t>
        </w:r>
      </w:ins>
    </w:p>
    <w:p w14:paraId="5D437C07" w14:textId="7C3375A0" w:rsidR="00C26DFB" w:rsidRDefault="00113900" w:rsidP="00B61A21">
      <w:pPr>
        <w:pStyle w:val="ListParagraph"/>
        <w:numPr>
          <w:ilvl w:val="0"/>
          <w:numId w:val="9"/>
        </w:numPr>
        <w:rPr>
          <w:ins w:id="399" w:author="Naomi Nash" w:date="2022-04-18T23:04:00Z"/>
        </w:rPr>
      </w:pPr>
      <w:ins w:id="400" w:author="Naomi Nash" w:date="2022-04-18T23:03:00Z">
        <w:r>
          <w:t>World Subscription – A subscription that the user pays to have access t</w:t>
        </w:r>
      </w:ins>
      <w:ins w:id="401" w:author="Naomi Nash" w:date="2022-04-18T23:04:00Z">
        <w:r>
          <w:t xml:space="preserve">o the World Map where they can view other user’s outfits </w:t>
        </w:r>
      </w:ins>
    </w:p>
    <w:p w14:paraId="3DFFF950" w14:textId="319B59AC" w:rsidR="00990883" w:rsidRDefault="00930D43" w:rsidP="00B61A21">
      <w:pPr>
        <w:pStyle w:val="ListParagraph"/>
        <w:numPr>
          <w:ilvl w:val="0"/>
          <w:numId w:val="9"/>
        </w:numPr>
        <w:rPr>
          <w:ins w:id="402" w:author="Naomi Nash" w:date="2022-04-18T23:06:00Z"/>
        </w:rPr>
      </w:pPr>
      <w:ins w:id="403" w:author="Naomi Nash" w:date="2022-04-18T23:04:00Z">
        <w:r>
          <w:t xml:space="preserve">Drip Finder </w:t>
        </w:r>
      </w:ins>
      <w:ins w:id="404" w:author="Naomi Nash" w:date="2022-04-18T23:05:00Z">
        <w:r w:rsidR="00F42CA0">
          <w:t>–</w:t>
        </w:r>
      </w:ins>
      <w:ins w:id="405" w:author="Naomi Nash" w:date="2022-04-18T23:04:00Z">
        <w:r>
          <w:t xml:space="preserve"> </w:t>
        </w:r>
        <w:r w:rsidR="00F42CA0">
          <w:t>Cl</w:t>
        </w:r>
      </w:ins>
      <w:ins w:id="406" w:author="Naomi Nash" w:date="2022-04-18T23:05:00Z">
        <w:r w:rsidR="00F42CA0">
          <w:t>oud Vision API Google Lens tool used to find the clothing items in a person</w:t>
        </w:r>
        <w:r w:rsidR="00DA3923">
          <w:t>’</w:t>
        </w:r>
        <w:r w:rsidR="00F42CA0">
          <w:t xml:space="preserve">s outfits from the World Map </w:t>
        </w:r>
        <w:r w:rsidR="00C43197">
          <w:t>on Google</w:t>
        </w:r>
      </w:ins>
    </w:p>
    <w:p w14:paraId="1F578B83" w14:textId="19F52D3F" w:rsidR="006913A1" w:rsidRDefault="006913A1" w:rsidP="00B61A21">
      <w:pPr>
        <w:pStyle w:val="ListParagraph"/>
        <w:numPr>
          <w:ilvl w:val="0"/>
          <w:numId w:val="9"/>
        </w:numPr>
        <w:rPr>
          <w:ins w:id="407" w:author="Naomi Nash" w:date="2022-04-18T23:07:00Z"/>
        </w:rPr>
      </w:pPr>
      <w:proofErr w:type="spellStart"/>
      <w:ins w:id="408" w:author="Naomi Nash" w:date="2022-04-18T23:06:00Z">
        <w:r>
          <w:t>Drip</w:t>
        </w:r>
        <w:r w:rsidR="00AA7C80">
          <w:t>s</w:t>
        </w:r>
        <w:r w:rsidR="0068417B">
          <w:t>ters</w:t>
        </w:r>
        <w:proofErr w:type="spellEnd"/>
        <w:r w:rsidR="0068417B">
          <w:t xml:space="preserve"> – The users that use the Drip Cards applications</w:t>
        </w:r>
      </w:ins>
    </w:p>
    <w:p w14:paraId="7CD9F7BD" w14:textId="407F7429" w:rsidR="00B131E6" w:rsidRDefault="00B131E6">
      <w:pPr>
        <w:pStyle w:val="ListParagraph"/>
        <w:numPr>
          <w:ilvl w:val="0"/>
          <w:numId w:val="9"/>
        </w:numPr>
        <w:pPrChange w:id="409" w:author="Naomi Nash" w:date="2022-04-18T22:59:00Z">
          <w:pPr/>
        </w:pPrChange>
      </w:pPr>
      <w:ins w:id="410" w:author="Naomi Nash" w:date="2022-04-18T23:07:00Z">
        <w:r>
          <w:t>Drip Specialists –</w:t>
        </w:r>
      </w:ins>
      <w:ins w:id="411" w:author="Naomi Nash" w:date="2022-04-22T22:32:00Z">
        <w:r w:rsidR="004B3660">
          <w:t xml:space="preserve"> </w:t>
        </w:r>
      </w:ins>
      <w:ins w:id="412" w:author="Naomi Nash" w:date="2022-04-18T23:07:00Z">
        <w:r>
          <w:t xml:space="preserve">Verified users (those with a following over </w:t>
        </w:r>
        <w:r w:rsidR="001510E0">
          <w:t>100 users) that upload to the World Map</w:t>
        </w:r>
      </w:ins>
    </w:p>
    <w:p w14:paraId="37EDB9F4" w14:textId="36039D4F" w:rsidR="00B303DD" w:rsidRDefault="00B303DD" w:rsidP="0017570D">
      <w:pPr>
        <w:rPr>
          <w:ins w:id="413" w:author="Naomi Nash" w:date="2022-04-18T22:45:00Z"/>
        </w:rPr>
      </w:pPr>
    </w:p>
    <w:p w14:paraId="73EEA902" w14:textId="3D79E506" w:rsidR="000F63BB" w:rsidRPr="000F63BB" w:rsidRDefault="000F63BB" w:rsidP="0017570D">
      <w:pPr>
        <w:rPr>
          <w:ins w:id="414" w:author="Naomi Nash" w:date="2022-04-18T22:45:00Z"/>
          <w:b/>
          <w:bCs/>
          <w:rPrChange w:id="415" w:author="Naomi Nash" w:date="2022-04-18T22:46:00Z">
            <w:rPr>
              <w:ins w:id="416" w:author="Naomi Nash" w:date="2022-04-18T22:45:00Z"/>
            </w:rPr>
          </w:rPrChange>
        </w:rPr>
      </w:pPr>
      <w:ins w:id="417" w:author="Naomi Nash" w:date="2022-04-18T22:45:00Z">
        <w:r w:rsidRPr="00223B21">
          <w:rPr>
            <w:b/>
            <w:bCs/>
          </w:rPr>
          <w:t>1.</w:t>
        </w:r>
      </w:ins>
      <w:ins w:id="418" w:author="Naomi Nash" w:date="2022-04-18T22:46:00Z">
        <w:r>
          <w:rPr>
            <w:b/>
            <w:bCs/>
          </w:rPr>
          <w:t xml:space="preserve">3. </w:t>
        </w:r>
        <w:bookmarkStart w:id="419" w:name="Personas"/>
        <w:r>
          <w:rPr>
            <w:b/>
            <w:bCs/>
          </w:rPr>
          <w:t>PERSONAS</w:t>
        </w:r>
      </w:ins>
      <w:bookmarkEnd w:id="419"/>
    </w:p>
    <w:p w14:paraId="0975C422" w14:textId="77777777" w:rsidR="00DC498A" w:rsidRDefault="00DC498A" w:rsidP="00DC498A">
      <w:pPr>
        <w:rPr>
          <w:ins w:id="420" w:author="Naomi Nash" w:date="2022-04-19T10:05:00Z"/>
        </w:rPr>
      </w:pPr>
      <w:ins w:id="421" w:author="Naomi Nash" w:date="2022-04-19T10:05:00Z">
        <w:r>
          <w:t>1) An everyday user who does not want to sift through their closet to plan outfits</w:t>
        </w:r>
      </w:ins>
    </w:p>
    <w:p w14:paraId="05F1F8B7" w14:textId="77777777" w:rsidR="00DC498A" w:rsidRDefault="00DC498A" w:rsidP="00DC498A">
      <w:pPr>
        <w:rPr>
          <w:ins w:id="422" w:author="Naomi Nash" w:date="2022-04-19T10:05:00Z"/>
        </w:rPr>
      </w:pPr>
      <w:ins w:id="423" w:author="Naomi Nash" w:date="2022-04-19T10:05:00Z">
        <w:r>
          <w:t>2) An influencer who wants to share their fashion styles to others</w:t>
        </w:r>
      </w:ins>
    </w:p>
    <w:p w14:paraId="36EB0664" w14:textId="798A7C90" w:rsidR="000F63BB" w:rsidRDefault="00DC498A" w:rsidP="0017570D">
      <w:pPr>
        <w:rPr>
          <w:ins w:id="424" w:author="Naomi Nash" w:date="2022-04-19T10:05:00Z"/>
        </w:rPr>
      </w:pPr>
      <w:ins w:id="425" w:author="Naomi Nash" w:date="2022-04-19T10:05:00Z">
        <w:r>
          <w:t>3) A hoarder who is looking to get rid of clothing they don’t wear often</w:t>
        </w:r>
      </w:ins>
    </w:p>
    <w:p w14:paraId="6E8406B5" w14:textId="77777777" w:rsidR="00801DFE" w:rsidRDefault="00801DFE" w:rsidP="0017570D"/>
    <w:p w14:paraId="43B6A71B" w14:textId="6FF5E388" w:rsidR="00B303DD" w:rsidRPr="00CD7134" w:rsidRDefault="00B303DD" w:rsidP="0017570D">
      <w:pPr>
        <w:rPr>
          <w:del w:id="426" w:author="Daria Pacheco" w:date="2022-04-23T02:06:00Z"/>
          <w:b/>
          <w:bCs/>
        </w:rPr>
      </w:pPr>
      <w:commentRangeStart w:id="427"/>
      <w:r w:rsidRPr="00CD7134">
        <w:rPr>
          <w:b/>
          <w:bCs/>
        </w:rPr>
        <w:t>1.</w:t>
      </w:r>
      <w:ins w:id="428" w:author="Naomi Nash" w:date="2022-04-18T22:46:00Z">
        <w:r w:rsidR="000F63BB">
          <w:rPr>
            <w:b/>
            <w:bCs/>
          </w:rPr>
          <w:t>4</w:t>
        </w:r>
      </w:ins>
      <w:del w:id="429" w:author="Naomi Nash" w:date="2022-04-18T22:46:00Z">
        <w:r w:rsidRPr="00CD7134" w:rsidDel="000F63BB">
          <w:rPr>
            <w:b/>
            <w:bCs/>
          </w:rPr>
          <w:delText>3</w:delText>
        </w:r>
      </w:del>
      <w:r w:rsidRPr="00CD7134">
        <w:rPr>
          <w:b/>
          <w:bCs/>
        </w:rPr>
        <w:t xml:space="preserve"> </w:t>
      </w:r>
      <w:bookmarkStart w:id="430" w:name="InitialScenarios"/>
      <w:r w:rsidRPr="00CD7134">
        <w:rPr>
          <w:b/>
          <w:bCs/>
        </w:rPr>
        <w:t xml:space="preserve">INITIAL </w:t>
      </w:r>
      <w:r w:rsidR="080E79B5" w:rsidRPr="06C940BC">
        <w:rPr>
          <w:b/>
          <w:bCs/>
        </w:rPr>
        <w:t>SCENARIOS</w:t>
      </w:r>
      <w:commentRangeEnd w:id="427"/>
      <w:r>
        <w:rPr>
          <w:rStyle w:val="CommentReference"/>
        </w:rPr>
        <w:commentReference w:id="427"/>
      </w:r>
      <w:bookmarkEnd w:id="430"/>
    </w:p>
    <w:p w14:paraId="6FB43E3D" w14:textId="77777777" w:rsidR="00480DAD" w:rsidRDefault="001F77E4" w:rsidP="001F77E4">
      <w:pPr>
        <w:rPr>
          <w:ins w:id="431" w:author="Naomi Nash" w:date="2022-04-22T22:20:00Z"/>
        </w:rPr>
      </w:pPr>
      <w:del w:id="432" w:author="Daria Pacheco" w:date="2022-04-19T14:27:00Z">
        <w:r w:rsidDel="2BE32887">
          <w:delText>Planning</w:delText>
        </w:r>
        <w:r>
          <w:delText xml:space="preserve"> outfits for the week from their closet</w:delText>
        </w:r>
      </w:del>
      <w:ins w:id="433" w:author="Daria Pacheco" w:date="2022-04-23T02:10:00Z">
        <w:r>
          <w:t xml:space="preserve"> </w:t>
        </w:r>
      </w:ins>
    </w:p>
    <w:p w14:paraId="7B585187" w14:textId="459B3E5D" w:rsidR="001F77E4" w:rsidDel="00A832F1" w:rsidRDefault="001F77E4">
      <w:pPr>
        <w:rPr>
          <w:del w:id="434" w:author="Naomi Nash" w:date="2022-04-22T22:32:00Z"/>
        </w:rPr>
        <w:pPrChange w:id="435" w:author="Naomi Nash" w:date="2022-04-22T22:33:00Z">
          <w:pPr>
            <w:pStyle w:val="ListParagraph"/>
            <w:numPr>
              <w:numId w:val="12"/>
            </w:numPr>
            <w:ind w:hanging="360"/>
          </w:pPr>
        </w:pPrChange>
      </w:pPr>
      <w:ins w:id="436" w:author="Daria Pacheco" w:date="2022-04-23T02:11:00Z">
        <w:r>
          <w:t>A college student wants to plan out their outfit. The student is not very fashion conscious. How</w:t>
        </w:r>
      </w:ins>
      <w:ins w:id="437" w:author="Daria Pacheco" w:date="2022-04-23T02:12:00Z">
        <w:r>
          <w:t>ever, they want to start dressing differently. Just a fresh start, turning over a new leaf, is all they are looking for. They want to discover what would look great</w:t>
        </w:r>
      </w:ins>
      <w:ins w:id="438" w:author="Daria Pacheco" w:date="2022-04-23T02:13:00Z">
        <w:r>
          <w:t xml:space="preserve"> on them. There are many people who have beautiful clothes but either rarely wear the</w:t>
        </w:r>
      </w:ins>
      <w:ins w:id="439" w:author="Daria Pacheco" w:date="2022-04-23T02:14:00Z">
        <w:r>
          <w:t>m</w:t>
        </w:r>
        <w:r w:rsidR="57144F10">
          <w:t xml:space="preserve"> or do not wear them at all, for whatever reason they may have. Some might feel it is the wrong color, does not fit right on their body type or simply they do not like it. With this information, which is a common factor, the college student would like to create an application where people can interchange their clothing or get advice from others with the clothing already in their own closet</w:t>
        </w:r>
      </w:ins>
    </w:p>
    <w:p w14:paraId="2DAB2787" w14:textId="77777777" w:rsidR="003B30CC" w:rsidRDefault="00876187">
      <w:pPr>
        <w:rPr>
          <w:ins w:id="440" w:author="Naomi Nash" w:date="2022-04-22T22:33:00Z"/>
        </w:rPr>
        <w:pPrChange w:id="441" w:author="Naomi Nash" w:date="2022-04-22T22:33:00Z">
          <w:pPr>
            <w:pStyle w:val="ListParagraph"/>
          </w:pPr>
        </w:pPrChange>
      </w:pPr>
      <w:ins w:id="442" w:author="Naomi Nash" w:date="2022-04-22T22:32:00Z">
        <w:r>
          <w:t>.</w:t>
        </w:r>
      </w:ins>
    </w:p>
    <w:p w14:paraId="192F2C27" w14:textId="1A1826EF" w:rsidR="00B303DD" w:rsidRDefault="001F77E4">
      <w:pPr>
        <w:rPr>
          <w:del w:id="443" w:author="Daria Pacheco" w:date="2022-04-23T02:14:00Z"/>
        </w:rPr>
      </w:pPr>
      <w:del w:id="444" w:author="Daria Pacheco" w:date="2022-04-23T02:14:00Z">
        <w:r w:rsidDel="001F77E4">
          <w:delText>Finding what clothes someone does not wear a lot</w:delText>
        </w:r>
      </w:del>
      <w:ins w:id="445" w:author="Daria Pacheco" w:date="2022-04-23T02:14:00Z">
        <w:del w:id="446" w:author="Naomi Nash" w:date="2022-04-22T22:20:00Z">
          <w:r w:rsidR="54370DF9" w:rsidDel="00480DAD">
            <w:delText xml:space="preserve"> </w:delText>
          </w:r>
        </w:del>
        <w:r w:rsidR="54370DF9">
          <w:t xml:space="preserve">The college student attempts to initiate this application with great care. There are too many factors they need to consider. The two main objectives are security and the differences in cameras. </w:t>
        </w:r>
        <w:proofErr w:type="gramStart"/>
        <w:r w:rsidR="54370DF9">
          <w:t>In order to</w:t>
        </w:r>
        <w:proofErr w:type="gramEnd"/>
        <w:r w:rsidR="54370DF9">
          <w:t xml:space="preserve"> navigate the application with ease, while paying close attention to peoples’ privacy, this application would need to contain security software and a focus tool for the cameras.</w:t>
        </w:r>
      </w:ins>
    </w:p>
    <w:p w14:paraId="4409D574" w14:textId="484E92A4" w:rsidR="001F77E4" w:rsidRDefault="001F77E4"/>
    <w:p w14:paraId="5FE8040F" w14:textId="77777777" w:rsidR="00ED29BB" w:rsidRDefault="00ED29BB" w:rsidP="001F77E4">
      <w:pPr>
        <w:rPr>
          <w:ins w:id="447" w:author="Naomi Nash" w:date="2022-04-22T22:35:00Z"/>
          <w:b/>
          <w:bCs/>
        </w:rPr>
      </w:pPr>
    </w:p>
    <w:p w14:paraId="095C6CB5" w14:textId="1CF436D3" w:rsidR="001F77E4" w:rsidRDefault="001F77E4" w:rsidP="001F77E4">
      <w:commentRangeStart w:id="448"/>
      <w:commentRangeStart w:id="449"/>
      <w:r>
        <w:rPr>
          <w:b/>
          <w:bCs/>
        </w:rPr>
        <w:t>1.</w:t>
      </w:r>
      <w:ins w:id="450" w:author="Naomi Nash" w:date="2022-04-18T22:46:00Z">
        <w:r w:rsidR="000F63BB">
          <w:rPr>
            <w:b/>
            <w:bCs/>
          </w:rPr>
          <w:t>5</w:t>
        </w:r>
      </w:ins>
      <w:del w:id="451" w:author="Naomi Nash" w:date="2022-04-18T22:46:00Z">
        <w:r w:rsidDel="000F63BB">
          <w:rPr>
            <w:b/>
            <w:bCs/>
          </w:rPr>
          <w:delText>4</w:delText>
        </w:r>
      </w:del>
      <w:r>
        <w:rPr>
          <w:b/>
          <w:bCs/>
        </w:rPr>
        <w:t xml:space="preserve"> </w:t>
      </w:r>
      <w:bookmarkStart w:id="452" w:name="InitialFeatures"/>
      <w:r>
        <w:rPr>
          <w:b/>
          <w:bCs/>
        </w:rPr>
        <w:t>INTIIAL FEATURES</w:t>
      </w:r>
      <w:commentRangeEnd w:id="448"/>
      <w:r w:rsidR="00DD1962">
        <w:rPr>
          <w:rStyle w:val="CommentReference"/>
        </w:rPr>
        <w:commentReference w:id="448"/>
      </w:r>
      <w:commentRangeEnd w:id="449"/>
      <w:r w:rsidR="006D6877">
        <w:rPr>
          <w:rStyle w:val="CommentReference"/>
        </w:rPr>
        <w:commentReference w:id="449"/>
      </w:r>
      <w:bookmarkEnd w:id="452"/>
    </w:p>
    <w:p w14:paraId="1B7DD2DC" w14:textId="3AA288F0" w:rsidR="00D33C51" w:rsidRDefault="004961FF" w:rsidP="00D33C51">
      <w:ins w:id="453" w:author="Naomi Nash" w:date="2022-04-18T23:10:00Z">
        <w:r>
          <w:t xml:space="preserve">1) </w:t>
        </w:r>
        <w:r w:rsidR="00DC0CAC">
          <w:t xml:space="preserve">Cloud Vision API </w:t>
        </w:r>
      </w:ins>
      <w:r w:rsidR="00D33C51">
        <w:t>Google lens</w:t>
      </w:r>
      <w:ins w:id="454" w:author="Naomi Nash" w:date="2022-04-18T23:10:00Z">
        <w:r w:rsidR="00DC0CAC">
          <w:t xml:space="preserve"> tool used</w:t>
        </w:r>
      </w:ins>
      <w:r w:rsidR="00D33C51">
        <w:t xml:space="preserve"> to find </w:t>
      </w:r>
      <w:ins w:id="455" w:author="Naomi Nash" w:date="2022-04-18T23:10:00Z">
        <w:r w:rsidR="00DC0CAC">
          <w:t>clot</w:t>
        </w:r>
      </w:ins>
      <w:ins w:id="456" w:author="Naomi Nash" w:date="2022-04-18T23:11:00Z">
        <w:r w:rsidR="00DC0CAC">
          <w:t xml:space="preserve">hing items and </w:t>
        </w:r>
      </w:ins>
      <w:r w:rsidR="00D33C51">
        <w:t xml:space="preserve">prices </w:t>
      </w:r>
      <w:ins w:id="457" w:author="Naomi Nash" w:date="2022-04-18T23:11:00Z">
        <w:r w:rsidR="00DC0CAC">
          <w:t xml:space="preserve">from </w:t>
        </w:r>
        <w:r w:rsidR="00F41F8E">
          <w:t>World Map</w:t>
        </w:r>
      </w:ins>
      <w:del w:id="458" w:author="Naomi Nash" w:date="2022-04-18T23:11:00Z">
        <w:r w:rsidR="00D33C51" w:rsidDel="00DC0CAC">
          <w:delText xml:space="preserve">and brands of clothing </w:delText>
        </w:r>
      </w:del>
    </w:p>
    <w:p w14:paraId="450F0A27" w14:textId="3D4E6FFE" w:rsidR="00D33C51" w:rsidRDefault="004961FF" w:rsidP="00D33C51">
      <w:pPr>
        <w:rPr>
          <w:ins w:id="459" w:author="Naomi Nash" w:date="2022-04-18T23:11:00Z"/>
        </w:rPr>
      </w:pPr>
      <w:ins w:id="460" w:author="Naomi Nash" w:date="2022-04-18T23:10:00Z">
        <w:r>
          <w:t xml:space="preserve">2) </w:t>
        </w:r>
      </w:ins>
      <w:r w:rsidR="00D33C51">
        <w:t>Upload</w:t>
      </w:r>
      <w:ins w:id="461" w:author="Naomi Nash" w:date="2022-04-18T23:11:00Z">
        <w:r w:rsidR="00F41F8E">
          <w:t xml:space="preserve"> page for </w:t>
        </w:r>
        <w:r w:rsidR="0031377A">
          <w:t xml:space="preserve">adding clothes from a user’s closet to their </w:t>
        </w:r>
        <w:r w:rsidR="004C2DB4">
          <w:t>Deck of Cards</w:t>
        </w:r>
      </w:ins>
      <w:del w:id="462" w:author="Naomi Nash" w:date="2022-04-18T23:11:00Z">
        <w:r w:rsidR="00D33C51" w:rsidDel="007C6824">
          <w:delText xml:space="preserve"> and collage uploaded photos</w:delText>
        </w:r>
      </w:del>
    </w:p>
    <w:p w14:paraId="125AE03E" w14:textId="3885AEFA" w:rsidR="007C6824" w:rsidRDefault="007C6824" w:rsidP="00D33C51">
      <w:pPr>
        <w:rPr>
          <w:ins w:id="463" w:author="Naomi Nash" w:date="2022-04-18T23:12:00Z"/>
        </w:rPr>
      </w:pPr>
      <w:ins w:id="464" w:author="Naomi Nash" w:date="2022-04-18T23:11:00Z">
        <w:r>
          <w:t xml:space="preserve">3) Collage </w:t>
        </w:r>
      </w:ins>
      <w:ins w:id="465" w:author="Naomi Nash" w:date="2022-04-18T23:12:00Z">
        <w:r>
          <w:t>page for creating outfit cards from drip cards</w:t>
        </w:r>
      </w:ins>
    </w:p>
    <w:p w14:paraId="55B09105" w14:textId="1C51B890" w:rsidR="007C6824" w:rsidRDefault="007C6824" w:rsidP="00D33C51">
      <w:ins w:id="466" w:author="Naomi Nash" w:date="2022-04-18T23:12:00Z">
        <w:r>
          <w:t xml:space="preserve">4) </w:t>
        </w:r>
        <w:r w:rsidR="00F806F1">
          <w:t xml:space="preserve">Deck of Cards </w:t>
        </w:r>
        <w:r w:rsidR="00C14915">
          <w:t>page for seeing a user’s closet of drip cards</w:t>
        </w:r>
      </w:ins>
    </w:p>
    <w:p w14:paraId="0B2A0ED9" w14:textId="65D9DDAC" w:rsidR="001F77E4" w:rsidRDefault="00C14915" w:rsidP="00D33C51">
      <w:pPr>
        <w:rPr>
          <w:ins w:id="467" w:author="Naomi Nash" w:date="2022-04-18T23:13:00Z"/>
        </w:rPr>
      </w:pPr>
      <w:ins w:id="468" w:author="Naomi Nash" w:date="2022-04-18T23:13:00Z">
        <w:r>
          <w:t>5</w:t>
        </w:r>
      </w:ins>
      <w:ins w:id="469" w:author="Naomi Nash" w:date="2022-04-18T23:10:00Z">
        <w:r w:rsidR="00C50C34">
          <w:t xml:space="preserve">) </w:t>
        </w:r>
      </w:ins>
      <w:r w:rsidR="00D33C51">
        <w:t>Timer that says how long an item has not been used for a collage</w:t>
      </w:r>
    </w:p>
    <w:p w14:paraId="6CD2E4DE" w14:textId="49F0A81C" w:rsidR="00C14915" w:rsidRDefault="00C14915" w:rsidP="00D33C51">
      <w:ins w:id="470" w:author="Naomi Nash" w:date="2022-04-18T23:13:00Z">
        <w:r>
          <w:t xml:space="preserve">6) World Map, locked behind subscription, to see outfit cards others have </w:t>
        </w:r>
        <w:r w:rsidR="00CC08FD">
          <w:t>created</w:t>
        </w:r>
      </w:ins>
    </w:p>
    <w:p w14:paraId="68EE2BAF" w14:textId="140EBBC8" w:rsidR="00D33C51" w:rsidRDefault="00D33C51" w:rsidP="00D33C51"/>
    <w:p w14:paraId="1446AE04" w14:textId="1C9D9868" w:rsidR="00D33C51" w:rsidRDefault="00D33C51" w:rsidP="00D33C51">
      <w:pPr>
        <w:rPr>
          <w:b/>
          <w:bCs/>
        </w:rPr>
      </w:pPr>
      <w:commentRangeStart w:id="471"/>
      <w:commentRangeStart w:id="472"/>
      <w:r>
        <w:rPr>
          <w:b/>
          <w:bCs/>
        </w:rPr>
        <w:t>1.</w:t>
      </w:r>
      <w:ins w:id="473" w:author="Naomi Nash" w:date="2022-04-18T22:46:00Z">
        <w:r w:rsidR="000F63BB">
          <w:rPr>
            <w:b/>
            <w:bCs/>
          </w:rPr>
          <w:t>6</w:t>
        </w:r>
      </w:ins>
      <w:del w:id="474" w:author="Naomi Nash" w:date="2022-04-18T22:46:00Z">
        <w:r w:rsidDel="000F63BB">
          <w:rPr>
            <w:b/>
            <w:bCs/>
          </w:rPr>
          <w:delText>5</w:delText>
        </w:r>
      </w:del>
      <w:r>
        <w:rPr>
          <w:b/>
          <w:bCs/>
        </w:rPr>
        <w:t xml:space="preserve"> </w:t>
      </w:r>
      <w:bookmarkStart w:id="475" w:name="UserStories"/>
      <w:r>
        <w:rPr>
          <w:b/>
          <w:bCs/>
        </w:rPr>
        <w:t>USER STORIES</w:t>
      </w:r>
      <w:commentRangeEnd w:id="471"/>
      <w:r w:rsidR="00F557B5">
        <w:rPr>
          <w:rStyle w:val="CommentReference"/>
        </w:rPr>
        <w:commentReference w:id="471"/>
      </w:r>
      <w:commentRangeEnd w:id="472"/>
      <w:r w:rsidR="00C71410">
        <w:rPr>
          <w:rStyle w:val="CommentReference"/>
        </w:rPr>
        <w:commentReference w:id="472"/>
      </w:r>
      <w:bookmarkEnd w:id="475"/>
    </w:p>
    <w:p w14:paraId="5FD075BB" w14:textId="4E073916" w:rsidR="00B03ACF" w:rsidRPr="00604F73" w:rsidRDefault="00A84DFD">
      <w:pPr>
        <w:pStyle w:val="ListParagraph"/>
        <w:numPr>
          <w:ilvl w:val="0"/>
          <w:numId w:val="10"/>
        </w:numPr>
        <w:pPrChange w:id="476" w:author="Naomi Nash" w:date="2022-04-18T23:25:00Z">
          <w:pPr/>
        </w:pPrChange>
      </w:pPr>
      <w:ins w:id="477" w:author="Naomi Nash" w:date="2022-04-18T23:25:00Z">
        <w:r>
          <w:t>User logs into World Map and finds</w:t>
        </w:r>
        <w:r w:rsidR="00D96A6E">
          <w:t xml:space="preserve"> another user’s outfit c</w:t>
        </w:r>
      </w:ins>
      <w:ins w:id="478" w:author="Naomi Nash" w:date="2022-04-18T23:26:00Z">
        <w:r w:rsidR="00D96A6E">
          <w:t xml:space="preserve">ard </w:t>
        </w:r>
        <w:r w:rsidR="00415B71">
          <w:t>with cl</w:t>
        </w:r>
      </w:ins>
      <w:ins w:id="479" w:author="Naomi Nash" w:date="2022-04-18T23:27:00Z">
        <w:r w:rsidR="00843A55">
          <w:t>othing they like</w:t>
        </w:r>
        <w:r w:rsidR="006763AF">
          <w:t>, u</w:t>
        </w:r>
      </w:ins>
      <w:del w:id="480" w:author="Naomi Nash" w:date="2022-04-18T23:27:00Z">
        <w:r w:rsidR="00B03ACF" w:rsidDel="006763AF">
          <w:delText>U</w:delText>
        </w:r>
      </w:del>
      <w:r w:rsidR="00B03ACF">
        <w:t>ser</w:t>
      </w:r>
      <w:del w:id="481" w:author="Naomi Nash" w:date="2022-04-18T23:27:00Z">
        <w:r w:rsidR="00B03ACF" w:rsidDel="006763AF">
          <w:delText>s</w:delText>
        </w:r>
      </w:del>
      <w:r w:rsidR="00B03ACF">
        <w:t xml:space="preserve"> use</w:t>
      </w:r>
      <w:ins w:id="482" w:author="Naomi Nash" w:date="2022-04-18T23:27:00Z">
        <w:r w:rsidR="00523FCF">
          <w:t>s</w:t>
        </w:r>
      </w:ins>
      <w:r w:rsidR="00B03ACF">
        <w:t xml:space="preserve"> </w:t>
      </w:r>
      <w:del w:id="483" w:author="Naomi Nash" w:date="2022-04-18T23:28:00Z">
        <w:r w:rsidR="00B03ACF" w:rsidDel="00523FCF">
          <w:delText>Google lens</w:delText>
        </w:r>
      </w:del>
      <w:ins w:id="484" w:author="Naomi Nash" w:date="2022-04-18T23:28:00Z">
        <w:r w:rsidR="00523FCF">
          <w:t>Drip Finder</w:t>
        </w:r>
        <w:r w:rsidR="000F090A">
          <w:t xml:space="preserve"> </w:t>
        </w:r>
      </w:ins>
      <w:del w:id="485" w:author="Naomi Nash" w:date="2022-04-18T23:28:00Z">
        <w:r w:rsidR="00B03ACF" w:rsidDel="000F090A">
          <w:delText xml:space="preserve">, or similar image scanning tool, </w:delText>
        </w:r>
      </w:del>
      <w:r w:rsidR="00B03ACF">
        <w:t>to discover similar clothing they can buy online from other people’s outfit cards (a complete styled look)</w:t>
      </w:r>
    </w:p>
    <w:p w14:paraId="5B416F4F" w14:textId="692E9D2C" w:rsidR="00B03ACF" w:rsidDel="00172A63" w:rsidRDefault="00B03ACF">
      <w:pPr>
        <w:pStyle w:val="ListParagraph"/>
        <w:numPr>
          <w:ilvl w:val="0"/>
          <w:numId w:val="10"/>
        </w:numPr>
        <w:rPr>
          <w:del w:id="486" w:author="Naomi Nash" w:date="2022-04-22T22:17:00Z"/>
        </w:rPr>
      </w:pPr>
      <w:r>
        <w:t>User</w:t>
      </w:r>
      <w:ins w:id="487" w:author="Naomi Nash" w:date="2022-04-18T23:28:00Z">
        <w:r w:rsidR="000F090A">
          <w:t xml:space="preserve"> logs into application,</w:t>
        </w:r>
      </w:ins>
      <w:del w:id="488" w:author="Naomi Nash" w:date="2022-04-18T23:28:00Z">
        <w:r w:rsidDel="000F090A">
          <w:delText>s</w:delText>
        </w:r>
      </w:del>
      <w:r>
        <w:t xml:space="preserve"> take</w:t>
      </w:r>
      <w:ins w:id="489" w:author="Naomi Nash" w:date="2022-04-18T23:28:00Z">
        <w:r w:rsidR="000F090A">
          <w:t>s</w:t>
        </w:r>
      </w:ins>
      <w:r>
        <w:t xml:space="preserve"> pictures of their clothing items (their </w:t>
      </w:r>
      <w:del w:id="490" w:author="Naomi Nash" w:date="2022-04-18T23:28:00Z">
        <w:r w:rsidDel="000F090A">
          <w:delText xml:space="preserve">clothing </w:delText>
        </w:r>
      </w:del>
      <w:ins w:id="491" w:author="Naomi Nash" w:date="2022-04-18T23:28:00Z">
        <w:r w:rsidR="000F090A">
          <w:t xml:space="preserve">drip </w:t>
        </w:r>
      </w:ins>
      <w:r>
        <w:t xml:space="preserve">cards) then choose the </w:t>
      </w:r>
      <w:del w:id="492" w:author="Naomi Nash" w:date="2022-04-18T23:28:00Z">
        <w:r w:rsidDel="000F090A">
          <w:delText xml:space="preserve">clothing </w:delText>
        </w:r>
      </w:del>
      <w:ins w:id="493" w:author="Naomi Nash" w:date="2022-04-18T23:28:00Z">
        <w:r w:rsidR="000F090A">
          <w:t xml:space="preserve">drip </w:t>
        </w:r>
      </w:ins>
      <w:r>
        <w:t>cards they want to use out of a carousel of cards (</w:t>
      </w:r>
      <w:del w:id="494" w:author="Naomi Nash" w:date="2022-04-18T23:29:00Z">
        <w:r w:rsidDel="000F090A">
          <w:delText>their entire closet</w:delText>
        </w:r>
      </w:del>
      <w:ins w:id="495" w:author="Naomi Nash" w:date="2022-04-18T23:29:00Z">
        <w:r w:rsidR="000F090A">
          <w:t>their Deck of Cards</w:t>
        </w:r>
      </w:ins>
      <w:r>
        <w:t>) and combine them together into an outfit (an outfit card)</w:t>
      </w:r>
    </w:p>
    <w:p w14:paraId="5DF9616D" w14:textId="7790CEDC" w:rsidR="00F27150" w:rsidRDefault="00172A63" w:rsidP="00172A63">
      <w:pPr>
        <w:pStyle w:val="ListParagraph"/>
        <w:numPr>
          <w:ilvl w:val="0"/>
          <w:numId w:val="10"/>
        </w:numPr>
        <w:rPr>
          <w:ins w:id="496" w:author="Naomi Nash" w:date="2022-04-22T22:23:00Z"/>
        </w:rPr>
      </w:pPr>
      <w:ins w:id="497" w:author="Naomi Nash" w:date="2022-04-22T22:23:00Z">
        <w:r>
          <w:t xml:space="preserve"> </w:t>
        </w:r>
      </w:ins>
    </w:p>
    <w:p w14:paraId="45D5B08C" w14:textId="2624C2BE" w:rsidR="00172A63" w:rsidRPr="00604F73" w:rsidRDefault="00935E57">
      <w:pPr>
        <w:pStyle w:val="ListParagraph"/>
        <w:numPr>
          <w:ilvl w:val="1"/>
          <w:numId w:val="10"/>
        </w:numPr>
        <w:rPr>
          <w:ins w:id="498" w:author="Naomi Nash" w:date="2022-04-22T22:17:00Z"/>
        </w:rPr>
        <w:pPrChange w:id="499" w:author="Naomi Nash" w:date="2022-04-22T22:23:00Z">
          <w:pPr/>
        </w:pPrChange>
      </w:pPr>
      <w:ins w:id="500" w:author="Naomi Nash" w:date="2022-04-22T22:24:00Z">
        <w:r>
          <w:t xml:space="preserve">*Note: </w:t>
        </w:r>
      </w:ins>
      <w:ins w:id="501" w:author="Naomi Nash" w:date="2022-04-22T22:23:00Z">
        <w:r w:rsidR="00172A63">
          <w:t>The above addresses i</w:t>
        </w:r>
      </w:ins>
      <w:ins w:id="502" w:author="Naomi Nash" w:date="2022-04-22T22:24:00Z">
        <w:r w:rsidR="00172A63">
          <w:t xml:space="preserve">nitial features </w:t>
        </w:r>
        <w:r>
          <w:t>two, three, and four</w:t>
        </w:r>
      </w:ins>
    </w:p>
    <w:p w14:paraId="78580482" w14:textId="7F636124" w:rsidR="00B03ACF" w:rsidDel="003A1753" w:rsidRDefault="000F090A" w:rsidP="00F27150">
      <w:pPr>
        <w:pStyle w:val="ListParagraph"/>
        <w:numPr>
          <w:ilvl w:val="0"/>
          <w:numId w:val="10"/>
        </w:numPr>
        <w:rPr>
          <w:del w:id="503" w:author="Naomi Nash" w:date="2022-04-18T23:31:00Z"/>
        </w:rPr>
      </w:pPr>
      <w:ins w:id="504" w:author="Naomi Nash" w:date="2022-04-18T23:29:00Z">
        <w:r>
          <w:t>User logs into</w:t>
        </w:r>
        <w:r w:rsidR="007A052E">
          <w:t xml:space="preserve"> their</w:t>
        </w:r>
        <w:r>
          <w:t xml:space="preserve"> Deck of Cards</w:t>
        </w:r>
        <w:r w:rsidR="002B3949">
          <w:t xml:space="preserve">, </w:t>
        </w:r>
        <w:r w:rsidR="007A052E">
          <w:t>t</w:t>
        </w:r>
      </w:ins>
      <w:del w:id="505" w:author="Naomi Nash" w:date="2022-04-18T23:29:00Z">
        <w:r w:rsidR="00B03ACF" w:rsidDel="007A052E">
          <w:delText>T</w:delText>
        </w:r>
      </w:del>
      <w:proofErr w:type="gramStart"/>
      <w:r w:rsidR="00B03ACF">
        <w:t>he</w:t>
      </w:r>
      <w:proofErr w:type="gramEnd"/>
      <w:r w:rsidR="00B03ACF">
        <w:t xml:space="preserve"> user checks the timer present on </w:t>
      </w:r>
      <w:del w:id="506" w:author="Naomi Nash" w:date="2022-04-18T23:29:00Z">
        <w:r w:rsidR="00B03ACF" w:rsidDel="001C723B">
          <w:delText xml:space="preserve">clothing </w:delText>
        </w:r>
      </w:del>
      <w:ins w:id="507" w:author="Naomi Nash" w:date="2022-04-18T23:29:00Z">
        <w:r w:rsidR="001C723B">
          <w:t xml:space="preserve">drip </w:t>
        </w:r>
      </w:ins>
      <w:r w:rsidR="00B03ACF">
        <w:t xml:space="preserve">card (which increases in time as a card is not chosen) to see if they have not worn an item for an extended period of time, </w:t>
      </w:r>
      <w:del w:id="508" w:author="Naomi Nash" w:date="2022-04-18T23:30:00Z">
        <w:r w:rsidR="00B03ACF" w:rsidDel="001C723B">
          <w:delText xml:space="preserve">which </w:delText>
        </w:r>
      </w:del>
      <w:ins w:id="509" w:author="Naomi Nash" w:date="2022-04-18T23:30:00Z">
        <w:r w:rsidR="001C723B">
          <w:t>this h</w:t>
        </w:r>
      </w:ins>
      <w:del w:id="510" w:author="Naomi Nash" w:date="2022-04-18T23:30:00Z">
        <w:r w:rsidR="00B03ACF" w:rsidDel="001C723B">
          <w:delText>h</w:delText>
        </w:r>
      </w:del>
      <w:r w:rsidR="00B03ACF">
        <w:t>elps decide if they want to get rid of clothes</w:t>
      </w:r>
      <w:ins w:id="511" w:author="Naomi Nash" w:date="2022-04-18T23:30:00Z">
        <w:r w:rsidR="001C723B">
          <w:t xml:space="preserve"> in their actual closet </w:t>
        </w:r>
      </w:ins>
    </w:p>
    <w:p w14:paraId="76055F8B" w14:textId="161E7E82" w:rsidR="003A1753" w:rsidRDefault="003A1753" w:rsidP="00F27150">
      <w:pPr>
        <w:pStyle w:val="ListParagraph"/>
        <w:numPr>
          <w:ilvl w:val="0"/>
          <w:numId w:val="10"/>
        </w:numPr>
        <w:rPr>
          <w:ins w:id="512" w:author="Naomi Nash" w:date="2022-04-22T22:26:00Z"/>
        </w:rPr>
      </w:pPr>
      <w:ins w:id="513" w:author="Naomi Nash" w:date="2022-04-22T22:26:00Z">
        <w:r>
          <w:t xml:space="preserve"> </w:t>
        </w:r>
      </w:ins>
    </w:p>
    <w:p w14:paraId="2310279F" w14:textId="5EF22BF3" w:rsidR="003A1753" w:rsidRDefault="003A1753" w:rsidP="00F27150">
      <w:pPr>
        <w:pStyle w:val="ListParagraph"/>
        <w:numPr>
          <w:ilvl w:val="0"/>
          <w:numId w:val="10"/>
        </w:numPr>
        <w:rPr>
          <w:ins w:id="514" w:author="Naomi Nash" w:date="2022-04-22T22:26:00Z"/>
        </w:rPr>
      </w:pPr>
      <w:ins w:id="515" w:author="Naomi Nash" w:date="2022-04-22T22:26:00Z">
        <w:r>
          <w:t xml:space="preserve">User sees </w:t>
        </w:r>
        <w:proofErr w:type="gramStart"/>
        <w:r>
          <w:t>famous celebrity</w:t>
        </w:r>
        <w:proofErr w:type="gramEnd"/>
        <w:r>
          <w:t xml:space="preserve"> with a beautiful outfit on and wants to find out</w:t>
        </w:r>
      </w:ins>
      <w:ins w:id="516" w:author="Daria Pacheco" w:date="2022-04-23T02:27:00Z">
        <w:r>
          <w:t xml:space="preserve"> where it was made. User logs into Drip</w:t>
        </w:r>
      </w:ins>
      <w:ins w:id="517" w:author="Naomi Nash" w:date="2022-04-22T22:34:00Z">
        <w:r w:rsidR="003F2855">
          <w:t xml:space="preserve"> </w:t>
        </w:r>
      </w:ins>
      <w:ins w:id="518" w:author="Daria Pacheco" w:date="2022-04-23T02:27:00Z">
        <w:r>
          <w:t>Cards g</w:t>
        </w:r>
      </w:ins>
      <w:ins w:id="519" w:author="Daria Pacheco" w:date="2022-04-23T02:28:00Z">
        <w:r>
          <w:t>oes to Google</w:t>
        </w:r>
      </w:ins>
      <w:ins w:id="520" w:author="Naomi Nash" w:date="2022-04-22T22:34:00Z">
        <w:r w:rsidR="003F2855">
          <w:t xml:space="preserve"> </w:t>
        </w:r>
      </w:ins>
      <w:ins w:id="521" w:author="Daria Pacheco" w:date="2022-04-23T02:28:00Z">
        <w:r>
          <w:t xml:space="preserve">Lens icon and clicks it. User then takes a </w:t>
        </w:r>
      </w:ins>
      <w:ins w:id="522" w:author="Daria Pacheco" w:date="2022-04-23T02:30:00Z">
        <w:r>
          <w:t>picture</w:t>
        </w:r>
      </w:ins>
      <w:ins w:id="523" w:author="Daria Pacheco" w:date="2022-04-23T02:28:00Z">
        <w:r>
          <w:t xml:space="preserve"> of the </w:t>
        </w:r>
      </w:ins>
      <w:ins w:id="524" w:author="Daria Pacheco" w:date="2022-04-23T02:29:00Z">
        <w:r>
          <w:t>celebrity’s outfit</w:t>
        </w:r>
      </w:ins>
      <w:ins w:id="525" w:author="Daria Pacheco" w:date="2022-04-23T02:30:00Z">
        <w:r>
          <w:t xml:space="preserve"> and Drip</w:t>
        </w:r>
      </w:ins>
      <w:ins w:id="526" w:author="Naomi Nash" w:date="2022-04-22T22:34:00Z">
        <w:r w:rsidR="003F2855">
          <w:t xml:space="preserve"> </w:t>
        </w:r>
      </w:ins>
      <w:ins w:id="527" w:author="Daria Pacheco" w:date="2022-04-23T02:30:00Z">
        <w:r>
          <w:t>Cards will</w:t>
        </w:r>
      </w:ins>
      <w:ins w:id="528" w:author="Daria Pacheco" w:date="2022-04-23T02:31:00Z">
        <w:r>
          <w:t xml:space="preserve"> bring up a card showing where to buy the out</w:t>
        </w:r>
      </w:ins>
      <w:ins w:id="529" w:author="Daria Pacheco" w:date="2022-04-23T02:32:00Z">
        <w:r>
          <w:t>fit.</w:t>
        </w:r>
      </w:ins>
    </w:p>
    <w:p w14:paraId="31481932" w14:textId="77777777" w:rsidR="003A1753" w:rsidRDefault="003A1753" w:rsidP="003A1753">
      <w:pPr>
        <w:rPr>
          <w:ins w:id="530" w:author="Naomi Nash" w:date="2022-04-22T22:26:00Z"/>
        </w:rPr>
      </w:pPr>
    </w:p>
    <w:p w14:paraId="6C016F21" w14:textId="526B47BD" w:rsidR="003A1753" w:rsidRDefault="003A1753" w:rsidP="003A1753">
      <w:pPr>
        <w:rPr>
          <w:ins w:id="531" w:author="Naomi Nash" w:date="2022-04-22T22:26:00Z"/>
        </w:rPr>
      </w:pPr>
      <w:ins w:id="532" w:author="Naomi Nash" w:date="2022-04-22T22:26:00Z">
        <w:r>
          <w:rPr>
            <w:b/>
            <w:bCs/>
          </w:rPr>
          <w:t>1.7 USER STORIES TASKS</w:t>
        </w:r>
      </w:ins>
    </w:p>
    <w:p w14:paraId="7B873589" w14:textId="50B48E83" w:rsidR="003A1753" w:rsidRDefault="000F64C4">
      <w:pPr>
        <w:rPr>
          <w:ins w:id="533" w:author="Naomi Nash" w:date="2022-04-22T22:34:00Z"/>
        </w:rPr>
      </w:pPr>
      <w:ins w:id="534" w:author="Naomi Nash" w:date="2022-04-22T22:34:00Z">
        <w:r>
          <w:t>1)</w:t>
        </w:r>
      </w:ins>
    </w:p>
    <w:p w14:paraId="66076C25" w14:textId="5BD49975" w:rsidR="000F64C4" w:rsidRDefault="000F64C4">
      <w:pPr>
        <w:rPr>
          <w:ins w:id="535" w:author="Naomi Nash" w:date="2022-04-22T22:34:00Z"/>
        </w:rPr>
      </w:pPr>
      <w:ins w:id="536" w:author="Naomi Nash" w:date="2022-04-22T22:34:00Z">
        <w:r>
          <w:t>2)</w:t>
        </w:r>
      </w:ins>
    </w:p>
    <w:p w14:paraId="2F96255D" w14:textId="117F9CA3" w:rsidR="000F64C4" w:rsidRDefault="000F64C4">
      <w:pPr>
        <w:rPr>
          <w:ins w:id="537" w:author="Naomi Nash" w:date="2022-04-22T22:34:00Z"/>
        </w:rPr>
      </w:pPr>
      <w:ins w:id="538" w:author="Naomi Nash" w:date="2022-04-22T22:34:00Z">
        <w:r>
          <w:t>3)</w:t>
        </w:r>
      </w:ins>
    </w:p>
    <w:p w14:paraId="519EF586" w14:textId="16B2C0A0" w:rsidR="000F64C4" w:rsidRDefault="000F64C4">
      <w:pPr>
        <w:rPr>
          <w:ins w:id="539" w:author="Naomi Nash" w:date="2022-04-22T22:34:00Z"/>
        </w:rPr>
      </w:pPr>
      <w:ins w:id="540" w:author="Naomi Nash" w:date="2022-04-22T22:34:00Z">
        <w:r>
          <w:t>4)</w:t>
        </w:r>
      </w:ins>
    </w:p>
    <w:p w14:paraId="77764DFD" w14:textId="1EB77BED" w:rsidR="000F64C4" w:rsidRDefault="000F64C4">
      <w:pPr>
        <w:rPr>
          <w:ins w:id="541" w:author="Naomi Nash" w:date="2022-04-22T22:34:00Z"/>
        </w:rPr>
      </w:pPr>
      <w:ins w:id="542" w:author="Naomi Nash" w:date="2022-04-22T22:34:00Z">
        <w:r>
          <w:t>5)</w:t>
        </w:r>
      </w:ins>
    </w:p>
    <w:p w14:paraId="7E673349" w14:textId="77777777" w:rsidR="000F64C4" w:rsidRPr="003A1753" w:rsidRDefault="000F64C4">
      <w:pPr>
        <w:rPr>
          <w:ins w:id="543" w:author="Naomi Nash" w:date="2022-04-22T22:26:00Z"/>
        </w:rPr>
      </w:pPr>
    </w:p>
    <w:p w14:paraId="43513E78" w14:textId="30A21615" w:rsidR="00A563CD" w:rsidRDefault="00A563CD">
      <w:pPr>
        <w:pStyle w:val="ListParagraph"/>
        <w:numPr>
          <w:ilvl w:val="0"/>
          <w:numId w:val="10"/>
        </w:numPr>
        <w:rPr>
          <w:ins w:id="544" w:author="Naomi Nash" w:date="2022-04-19T10:09:00Z"/>
        </w:rPr>
        <w:pPrChange w:id="545" w:author="Naomi Nash" w:date="2022-04-22T22:17:00Z">
          <w:pPr>
            <w:pStyle w:val="ListParagraph"/>
          </w:pPr>
        </w:pPrChange>
      </w:pPr>
      <w:r>
        <w:br w:type="page"/>
      </w:r>
    </w:p>
    <w:p w14:paraId="233AD030" w14:textId="77777777" w:rsidR="00B03ACF" w:rsidDel="00BF788B" w:rsidRDefault="00B03ACF">
      <w:pPr>
        <w:rPr>
          <w:del w:id="546" w:author="Naomi Nash" w:date="2022-04-18T23:31:00Z"/>
        </w:rPr>
      </w:pPr>
    </w:p>
    <w:p w14:paraId="118A3A02" w14:textId="77777777" w:rsidR="00BF788B" w:rsidRDefault="00BF788B">
      <w:pPr>
        <w:rPr>
          <w:ins w:id="547" w:author="Naomi Nash" w:date="2022-04-22T22:34:00Z"/>
        </w:rPr>
      </w:pPr>
    </w:p>
    <w:p w14:paraId="5C51856B" w14:textId="07714A82" w:rsidR="00EC1751" w:rsidDel="00EE1537" w:rsidRDefault="00EC1751">
      <w:pPr>
        <w:rPr>
          <w:del w:id="548" w:author="Naomi Nash" w:date="2022-04-18T23:31:00Z"/>
        </w:rPr>
      </w:pPr>
    </w:p>
    <w:p w14:paraId="20441520" w14:textId="34D740ED" w:rsidR="00EC1751" w:rsidDel="00EE1537" w:rsidRDefault="00EC1751">
      <w:pPr>
        <w:rPr>
          <w:del w:id="549" w:author="Naomi Nash" w:date="2022-04-18T23:31:00Z"/>
        </w:rPr>
      </w:pPr>
    </w:p>
    <w:p w14:paraId="62997981" w14:textId="77777777" w:rsidR="00EC1751" w:rsidDel="00EE1537" w:rsidRDefault="00EC1751">
      <w:pPr>
        <w:rPr>
          <w:del w:id="550" w:author="Naomi Nash" w:date="2022-04-18T23:31:00Z"/>
        </w:rPr>
      </w:pPr>
    </w:p>
    <w:p w14:paraId="230DFC84" w14:textId="7A184044" w:rsidR="00B03ACF" w:rsidRPr="00B03ACF" w:rsidDel="00EE1537" w:rsidRDefault="00B03ACF">
      <w:pPr>
        <w:rPr>
          <w:del w:id="551" w:author="Naomi Nash" w:date="2022-04-18T23:31:00Z"/>
          <w:b/>
          <w:bCs/>
        </w:rPr>
      </w:pPr>
    </w:p>
    <w:p w14:paraId="39F04F1A" w14:textId="0868B381" w:rsidR="00D33C51" w:rsidRPr="00D33C51" w:rsidDel="00EE1537" w:rsidRDefault="00D33C51">
      <w:pPr>
        <w:rPr>
          <w:del w:id="552" w:author="Naomi Nash" w:date="2022-04-18T23:31:00Z"/>
        </w:rPr>
      </w:pPr>
    </w:p>
    <w:p w14:paraId="07E484BB" w14:textId="1216522B" w:rsidR="00001A54" w:rsidDel="00EE1537" w:rsidRDefault="00001A54">
      <w:pPr>
        <w:rPr>
          <w:del w:id="553" w:author="Naomi Nash" w:date="2022-04-18T23:31:00Z"/>
        </w:rPr>
      </w:pPr>
      <w:del w:id="554" w:author="Naomi Nash" w:date="2022-04-18T23:31:00Z">
        <w:r w:rsidDel="00EE1537">
          <w:br w:type="page"/>
        </w:r>
      </w:del>
    </w:p>
    <w:p w14:paraId="5F2437B6" w14:textId="54792F80" w:rsidR="00001A54" w:rsidRPr="00223B21" w:rsidRDefault="00001A54">
      <w:pPr>
        <w:rPr>
          <w:b/>
          <w:bCs/>
        </w:rPr>
      </w:pPr>
      <w:r w:rsidRPr="00223B21">
        <w:rPr>
          <w:b/>
          <w:bCs/>
        </w:rPr>
        <w:t>------------------------------------------------------------------------------------------------------------------------------------------</w:t>
      </w:r>
      <w:r>
        <w:rPr>
          <w:b/>
          <w:bCs/>
        </w:rPr>
        <w:t xml:space="preserve">2. </w:t>
      </w:r>
      <w:bookmarkStart w:id="555" w:name="RequestOverview"/>
      <w:r>
        <w:rPr>
          <w:b/>
          <w:bCs/>
        </w:rPr>
        <w:t>REQUEST OVERVIEW</w:t>
      </w:r>
      <w:bookmarkEnd w:id="555"/>
      <w:r w:rsidRPr="00223B21">
        <w:rPr>
          <w:b/>
          <w:bCs/>
        </w:rPr>
        <w:br/>
        <w:t>------------------------------------------------------------------------------------------------------------------------------------------</w:t>
      </w:r>
    </w:p>
    <w:p w14:paraId="03D5FC0E" w14:textId="77777777" w:rsidR="00CA2BAE" w:rsidRDefault="00CA2BAE" w:rsidP="0017570D">
      <w:pPr>
        <w:rPr>
          <w:ins w:id="556" w:author="Naomi Nash" w:date="2022-04-22T22:34:00Z"/>
          <w:b/>
          <w:bCs/>
        </w:rPr>
      </w:pPr>
    </w:p>
    <w:p w14:paraId="65FBAF30" w14:textId="71EBF2FE" w:rsidR="00001A54" w:rsidRPr="0055012F" w:rsidRDefault="00001A54" w:rsidP="0017570D">
      <w:pPr>
        <w:rPr>
          <w:b/>
          <w:bCs/>
        </w:rPr>
      </w:pPr>
      <w:r w:rsidRPr="10EC2F20">
        <w:rPr>
          <w:b/>
          <w:bCs/>
        </w:rPr>
        <w:t xml:space="preserve">2.1 </w:t>
      </w:r>
      <w:bookmarkStart w:id="557" w:name="BackgroundInformation"/>
      <w:commentRangeStart w:id="558"/>
      <w:commentRangeStart w:id="559"/>
      <w:r w:rsidRPr="10EC2F20">
        <w:rPr>
          <w:b/>
          <w:bCs/>
        </w:rPr>
        <w:t xml:space="preserve">BACKGROUND </w:t>
      </w:r>
      <w:commentRangeEnd w:id="558"/>
      <w:r>
        <w:rPr>
          <w:rStyle w:val="CommentReference"/>
        </w:rPr>
        <w:commentReference w:id="558"/>
      </w:r>
      <w:commentRangeEnd w:id="559"/>
      <w:r>
        <w:rPr>
          <w:rStyle w:val="CommentReference"/>
        </w:rPr>
        <w:commentReference w:id="559"/>
      </w:r>
      <w:r w:rsidRPr="10EC2F20">
        <w:rPr>
          <w:b/>
          <w:bCs/>
        </w:rPr>
        <w:t>INFORMA</w:t>
      </w:r>
      <w:del w:id="560" w:author="Naomi Nash" w:date="2022-04-21T22:55:00Z">
        <w:r w:rsidRPr="10EC2F20" w:rsidDel="00996CD8">
          <w:rPr>
            <w:b/>
            <w:bCs/>
          </w:rPr>
          <w:delText>I</w:delText>
        </w:r>
      </w:del>
      <w:r w:rsidRPr="10EC2F20">
        <w:rPr>
          <w:b/>
          <w:bCs/>
        </w:rPr>
        <w:t>T</w:t>
      </w:r>
      <w:ins w:id="561" w:author="Naomi Nash" w:date="2022-04-21T22:55:00Z">
        <w:r w:rsidR="00996CD8">
          <w:rPr>
            <w:b/>
            <w:bCs/>
          </w:rPr>
          <w:t>I</w:t>
        </w:r>
      </w:ins>
      <w:r w:rsidRPr="10EC2F20">
        <w:rPr>
          <w:b/>
          <w:bCs/>
        </w:rPr>
        <w:t>ON</w:t>
      </w:r>
      <w:bookmarkEnd w:id="557"/>
    </w:p>
    <w:p w14:paraId="727FF59F" w14:textId="184D1183" w:rsidR="00001A54" w:rsidRDefault="00AB7E7B">
      <w:pPr>
        <w:ind w:left="720"/>
        <w:pPrChange w:id="562" w:author="Naomi Nash" w:date="2022-04-21T22:55:00Z">
          <w:pPr/>
        </w:pPrChange>
      </w:pPr>
      <w:del w:id="563" w:author="Naomi Nash" w:date="2022-04-21T22:55:00Z">
        <w:r w:rsidDel="00996CD8">
          <w:tab/>
        </w:r>
      </w:del>
      <w:r w:rsidR="4CF330D7">
        <w:t>Brand new website</w:t>
      </w:r>
      <w:ins w:id="564" w:author="Daria Pacheco" w:date="2022-04-19T02:48:00Z">
        <w:r w:rsidR="4CF330D7">
          <w:t xml:space="preserve"> created for thos</w:t>
        </w:r>
      </w:ins>
      <w:ins w:id="565" w:author="Daria Pacheco" w:date="2022-04-19T02:49:00Z">
        <w:r w:rsidR="4CF330D7">
          <w:t>e</w:t>
        </w:r>
      </w:ins>
      <w:ins w:id="566" w:author="Daria Pacheco" w:date="2022-04-19T02:48:00Z">
        <w:r w:rsidR="4CF330D7">
          <w:t xml:space="preserve"> who struggle </w:t>
        </w:r>
      </w:ins>
      <w:ins w:id="567" w:author="Daria Pacheco" w:date="2022-04-19T02:49:00Z">
        <w:r w:rsidR="4CF330D7">
          <w:t>with making outfits out of the clothes they already own.</w:t>
        </w:r>
      </w:ins>
    </w:p>
    <w:p w14:paraId="43808371" w14:textId="77777777" w:rsidR="001731CE" w:rsidRDefault="001731CE" w:rsidP="0017570D">
      <w:pPr>
        <w:rPr>
          <w:ins w:id="568" w:author="Naomi Nash" w:date="2022-04-22T22:34:00Z"/>
          <w:b/>
          <w:bCs/>
        </w:rPr>
      </w:pPr>
    </w:p>
    <w:p w14:paraId="6D040704" w14:textId="725860A5" w:rsidR="00AB7E7B" w:rsidRPr="0055012F" w:rsidRDefault="00CE5248" w:rsidP="0017570D">
      <w:pPr>
        <w:rPr>
          <w:b/>
          <w:bCs/>
        </w:rPr>
      </w:pPr>
      <w:r w:rsidRPr="0055012F">
        <w:rPr>
          <w:b/>
          <w:bCs/>
        </w:rPr>
        <w:t xml:space="preserve">2.2 </w:t>
      </w:r>
      <w:bookmarkStart w:id="569" w:name="Specificiations"/>
      <w:r w:rsidRPr="0055012F">
        <w:rPr>
          <w:b/>
          <w:bCs/>
        </w:rPr>
        <w:t>SPECIFICIATIONS</w:t>
      </w:r>
      <w:bookmarkEnd w:id="569"/>
      <w:r w:rsidRPr="0055012F">
        <w:rPr>
          <w:b/>
          <w:bCs/>
        </w:rPr>
        <w:tab/>
      </w:r>
    </w:p>
    <w:p w14:paraId="09865AAA" w14:textId="0EAD6599" w:rsidR="00CE5248" w:rsidRDefault="00CE5248" w:rsidP="0017570D">
      <w:r>
        <w:tab/>
        <w:t>2.2.1 Major Features</w:t>
      </w:r>
    </w:p>
    <w:tbl>
      <w:tblPr>
        <w:tblStyle w:val="TableGrid"/>
        <w:tblW w:w="0" w:type="auto"/>
        <w:tblLook w:val="04A0" w:firstRow="1" w:lastRow="0" w:firstColumn="1" w:lastColumn="0" w:noHBand="0" w:noVBand="1"/>
      </w:tblPr>
      <w:tblGrid>
        <w:gridCol w:w="3116"/>
        <w:gridCol w:w="3117"/>
        <w:gridCol w:w="3117"/>
      </w:tblGrid>
      <w:tr w:rsidR="006D23FB" w14:paraId="190AF2A3" w14:textId="77777777" w:rsidTr="006D23FB">
        <w:tc>
          <w:tcPr>
            <w:tcW w:w="3116" w:type="dxa"/>
          </w:tcPr>
          <w:p w14:paraId="6AA5C7DC" w14:textId="61FFC7DA" w:rsidR="006D23FB" w:rsidRDefault="006D23FB" w:rsidP="0017570D">
            <w:r>
              <w:t>Number</w:t>
            </w:r>
          </w:p>
        </w:tc>
        <w:tc>
          <w:tcPr>
            <w:tcW w:w="3117" w:type="dxa"/>
          </w:tcPr>
          <w:p w14:paraId="74F12287" w14:textId="79309B7A" w:rsidR="006D23FB" w:rsidRDefault="006D23FB" w:rsidP="0017570D">
            <w:r>
              <w:t>Major Feature</w:t>
            </w:r>
          </w:p>
        </w:tc>
        <w:tc>
          <w:tcPr>
            <w:tcW w:w="3117" w:type="dxa"/>
          </w:tcPr>
          <w:p w14:paraId="61C68C8D" w14:textId="78E879A1" w:rsidR="006D23FB" w:rsidRDefault="006D23FB" w:rsidP="0017570D">
            <w:r>
              <w:t>Level</w:t>
            </w:r>
          </w:p>
        </w:tc>
      </w:tr>
      <w:tr w:rsidR="006D23FB" w14:paraId="5FEAEA8D" w14:textId="77777777" w:rsidTr="006D23FB">
        <w:tc>
          <w:tcPr>
            <w:tcW w:w="3116" w:type="dxa"/>
          </w:tcPr>
          <w:p w14:paraId="540B22E4" w14:textId="4A0FA878" w:rsidR="006D23FB" w:rsidRDefault="004A5BAC" w:rsidP="0017570D">
            <w:r>
              <w:t>MF-1</w:t>
            </w:r>
          </w:p>
        </w:tc>
        <w:tc>
          <w:tcPr>
            <w:tcW w:w="3117" w:type="dxa"/>
          </w:tcPr>
          <w:p w14:paraId="4A467033" w14:textId="08A965E5" w:rsidR="006D23FB" w:rsidRDefault="00B96726" w:rsidP="0017570D">
            <w:r>
              <w:t xml:space="preserve">Google lens to find prices and brands of clothing </w:t>
            </w:r>
          </w:p>
        </w:tc>
        <w:tc>
          <w:tcPr>
            <w:tcW w:w="3117" w:type="dxa"/>
          </w:tcPr>
          <w:p w14:paraId="0B4B3989" w14:textId="28F3F1D6" w:rsidR="006D23FB" w:rsidRDefault="0039929C" w:rsidP="0017570D">
            <w:ins w:id="570" w:author="Daria Pacheco" w:date="2022-04-19T03:30:00Z">
              <w:r>
                <w:t>5</w:t>
              </w:r>
            </w:ins>
            <w:del w:id="571" w:author="Daria Pacheco" w:date="2022-04-19T03:30:00Z">
              <w:r w:rsidR="004C48A7">
                <w:delText>N/a</w:delText>
              </w:r>
            </w:del>
          </w:p>
        </w:tc>
      </w:tr>
      <w:tr w:rsidR="006D23FB" w14:paraId="0D6BDB17" w14:textId="77777777" w:rsidTr="006D23FB">
        <w:tc>
          <w:tcPr>
            <w:tcW w:w="3116" w:type="dxa"/>
          </w:tcPr>
          <w:p w14:paraId="5234FC63" w14:textId="47F9A982" w:rsidR="006D23FB" w:rsidRDefault="004A5BAC" w:rsidP="0017570D">
            <w:r>
              <w:t>MF-2</w:t>
            </w:r>
          </w:p>
        </w:tc>
        <w:tc>
          <w:tcPr>
            <w:tcW w:w="3117" w:type="dxa"/>
          </w:tcPr>
          <w:p w14:paraId="55C341A6" w14:textId="15BB5C8B" w:rsidR="006D23FB" w:rsidRDefault="006718F8" w:rsidP="0017570D">
            <w:r w:rsidRPr="006718F8">
              <w:t>Upload and collage uploaded photos</w:t>
            </w:r>
          </w:p>
        </w:tc>
        <w:tc>
          <w:tcPr>
            <w:tcW w:w="3117" w:type="dxa"/>
          </w:tcPr>
          <w:p w14:paraId="3EBA556C" w14:textId="64AFE2AE" w:rsidR="006D23FB" w:rsidRDefault="0039929C" w:rsidP="0017570D">
            <w:ins w:id="572" w:author="Daria Pacheco" w:date="2022-04-19T03:30:00Z">
              <w:r>
                <w:t>5</w:t>
              </w:r>
            </w:ins>
            <w:del w:id="573" w:author="Daria Pacheco" w:date="2022-04-19T03:30:00Z">
              <w:r w:rsidR="004C48A7" w:rsidDel="0039929C">
                <w:delText>N/a</w:delText>
              </w:r>
            </w:del>
          </w:p>
        </w:tc>
      </w:tr>
      <w:tr w:rsidR="006D23FB" w14:paraId="66D6AB47" w14:textId="77777777" w:rsidTr="006D23FB">
        <w:tc>
          <w:tcPr>
            <w:tcW w:w="3116" w:type="dxa"/>
          </w:tcPr>
          <w:p w14:paraId="7DC0C670" w14:textId="095FCEF4" w:rsidR="006D23FB" w:rsidRDefault="004A5BAC" w:rsidP="0017570D">
            <w:r>
              <w:t>MF-3</w:t>
            </w:r>
          </w:p>
        </w:tc>
        <w:tc>
          <w:tcPr>
            <w:tcW w:w="3117" w:type="dxa"/>
          </w:tcPr>
          <w:p w14:paraId="6789A2A8" w14:textId="6EF42ADC" w:rsidR="006D23FB" w:rsidRDefault="004C48A7" w:rsidP="0017570D">
            <w:r w:rsidRPr="004C48A7">
              <w:t>Timer that says how long an item has not been used for a collage</w:t>
            </w:r>
          </w:p>
        </w:tc>
        <w:tc>
          <w:tcPr>
            <w:tcW w:w="3117" w:type="dxa"/>
          </w:tcPr>
          <w:p w14:paraId="2631FD7F" w14:textId="7035431A" w:rsidR="006D23FB" w:rsidRDefault="0039929C" w:rsidP="0017570D">
            <w:commentRangeStart w:id="574"/>
            <w:ins w:id="575" w:author="Daria Pacheco" w:date="2022-04-19T03:30:00Z">
              <w:r>
                <w:t>13</w:t>
              </w:r>
            </w:ins>
            <w:commentRangeStart w:id="576"/>
            <w:del w:id="577" w:author="Daria Pacheco" w:date="2022-04-19T03:30:00Z">
              <w:r w:rsidR="004C48A7">
                <w:delText>N/a</w:delText>
              </w:r>
            </w:del>
            <w:commentRangeEnd w:id="576"/>
            <w:r w:rsidR="00737662">
              <w:rPr>
                <w:rStyle w:val="CommentReference"/>
              </w:rPr>
              <w:commentReference w:id="576"/>
            </w:r>
            <w:commentRangeEnd w:id="574"/>
            <w:r>
              <w:rPr>
                <w:rStyle w:val="CommentReference"/>
              </w:rPr>
              <w:commentReference w:id="574"/>
            </w:r>
          </w:p>
        </w:tc>
      </w:tr>
    </w:tbl>
    <w:p w14:paraId="2D1F514F" w14:textId="712626FF" w:rsidR="00CE5248" w:rsidRDefault="00CE5248" w:rsidP="0017570D"/>
    <w:p w14:paraId="65DF7E7E" w14:textId="156265AF" w:rsidR="00E61623" w:rsidRPr="0055012F" w:rsidRDefault="00E61623" w:rsidP="0055012F">
      <w:pPr>
        <w:tabs>
          <w:tab w:val="left" w:pos="1395"/>
        </w:tabs>
        <w:ind w:firstLine="720"/>
      </w:pPr>
      <w:r w:rsidRPr="0055012F">
        <w:t>2.2.</w:t>
      </w:r>
      <w:ins w:id="578" w:author="Naomi Nash" w:date="2022-04-22T22:05:00Z">
        <w:r w:rsidR="00451F57">
          <w:t>2</w:t>
        </w:r>
      </w:ins>
      <w:del w:id="579" w:author="Naomi Nash" w:date="2022-04-22T22:05:00Z">
        <w:r w:rsidRPr="0055012F" w:rsidDel="00B071C2">
          <w:delText>2</w:delText>
        </w:r>
      </w:del>
      <w:r w:rsidRPr="0055012F">
        <w:t xml:space="preserve"> Functional Requirements</w:t>
      </w:r>
    </w:p>
    <w:p w14:paraId="0FDB276E" w14:textId="43CAC0CF" w:rsidR="002F32F6" w:rsidRDefault="0055012F" w:rsidP="0055012F">
      <w:pPr>
        <w:tabs>
          <w:tab w:val="left" w:pos="1395"/>
        </w:tabs>
        <w:ind w:left="1395"/>
      </w:pPr>
      <w:r>
        <w:tab/>
      </w:r>
      <w:r w:rsidR="2AC03170">
        <w:t>MF-1</w:t>
      </w:r>
      <w:r w:rsidR="7849F4C7">
        <w:t xml:space="preserve"> –</w:t>
      </w:r>
      <w:ins w:id="580" w:author="Daria Pacheco" w:date="2022-04-23T02:51:00Z">
        <w:r w:rsidR="7849F4C7">
          <w:t xml:space="preserve"> User</w:t>
        </w:r>
      </w:ins>
      <w:ins w:id="581" w:author="Daria Pacheco" w:date="2022-04-23T02:52:00Z">
        <w:r w:rsidR="7849F4C7">
          <w:t xml:space="preserve"> uses Google Lens to find new outfits</w:t>
        </w:r>
      </w:ins>
      <w:r w:rsidR="7849F4C7">
        <w:t xml:space="preserve"> Understanding of Google Lens in required and implementation of a recognition system is required</w:t>
      </w:r>
      <w:r w:rsidR="78899649">
        <w:t xml:space="preserve">, as well as a database for </w:t>
      </w:r>
      <w:r w:rsidR="22032065">
        <w:t>matching clothing</w:t>
      </w:r>
    </w:p>
    <w:p w14:paraId="7A265889" w14:textId="52BB4245" w:rsidR="001315E1" w:rsidRDefault="0055012F" w:rsidP="0055012F">
      <w:pPr>
        <w:tabs>
          <w:tab w:val="left" w:pos="1395"/>
        </w:tabs>
        <w:ind w:left="1395"/>
      </w:pPr>
      <w:r>
        <w:tab/>
      </w:r>
      <w:r w:rsidR="22032065">
        <w:t>MF-2 –</w:t>
      </w:r>
      <w:ins w:id="582" w:author="Daria Pacheco" w:date="2022-04-23T02:52:00Z">
        <w:r w:rsidR="22032065">
          <w:t xml:space="preserve"> User </w:t>
        </w:r>
      </w:ins>
      <w:ins w:id="583" w:author="Daria Pacheco" w:date="2022-04-23T02:53:00Z">
        <w:r w:rsidR="22032065">
          <w:t>t</w:t>
        </w:r>
      </w:ins>
      <w:ins w:id="584" w:author="Daria Pacheco" w:date="2022-04-23T02:52:00Z">
        <w:r w:rsidR="22032065">
          <w:t>akes photos of clot</w:t>
        </w:r>
      </w:ins>
      <w:ins w:id="585" w:author="Daria Pacheco" w:date="2022-04-23T02:53:00Z">
        <w:r w:rsidR="22032065">
          <w:t>hing and uses the upload page to create deck</w:t>
        </w:r>
      </w:ins>
      <w:r w:rsidR="22032065">
        <w:t xml:space="preserve"> </w:t>
      </w:r>
      <w:ins w:id="586" w:author="Daria Pacheco" w:date="2022-04-23T02:53:00Z">
        <w:r w:rsidR="22032065">
          <w:t>of cards</w:t>
        </w:r>
      </w:ins>
      <w:r w:rsidR="22032065">
        <w:t xml:space="preserve"> An uploading portal is required as well as a simplified collage maker. This also means there needs to be </w:t>
      </w:r>
      <w:r w:rsidR="120B5425">
        <w:t xml:space="preserve">a </w:t>
      </w:r>
      <w:r w:rsidR="31839341">
        <w:t>location where the individual clothing cards, outfit cards, and deck of cards is to be located.</w:t>
      </w:r>
    </w:p>
    <w:p w14:paraId="6A1179A5" w14:textId="3C475B19" w:rsidR="00E61623" w:rsidRDefault="001315E1" w:rsidP="0055012F">
      <w:pPr>
        <w:tabs>
          <w:tab w:val="left" w:pos="1395"/>
        </w:tabs>
        <w:ind w:left="1395"/>
        <w:rPr>
          <w:ins w:id="587" w:author="Naomi Nash" w:date="2022-04-22T22:03:00Z"/>
        </w:rPr>
      </w:pPr>
      <w:r>
        <w:t>MF-3 –</w:t>
      </w:r>
      <w:ins w:id="588" w:author="Daria Pacheco" w:date="2022-04-23T02:54:00Z">
        <w:r>
          <w:t>User goes into account to view co</w:t>
        </w:r>
      </w:ins>
      <w:ins w:id="589" w:author="Daria Pacheco" w:date="2022-04-23T02:55:00Z">
        <w:r>
          <w:t>llage of outfit cards</w:t>
        </w:r>
      </w:ins>
      <w:ins w:id="590" w:author="Daria Pacheco" w:date="2022-04-27T03:22:00Z">
        <w:r>
          <w:t xml:space="preserve">. A page of already made outfits is </w:t>
        </w:r>
      </w:ins>
      <w:ins w:id="591" w:author="Daria Pacheco" w:date="2022-04-27T03:23:00Z">
        <w:r>
          <w:t>required</w:t>
        </w:r>
      </w:ins>
      <w:ins w:id="592" w:author="Daria Pacheco" w:date="2022-04-27T03:22:00Z">
        <w:r>
          <w:t xml:space="preserve"> to </w:t>
        </w:r>
      </w:ins>
      <w:ins w:id="593" w:author="Daria Pacheco" w:date="2022-04-27T03:23:00Z">
        <w:r>
          <w:t xml:space="preserve">display the clothes the user had previously put together. </w:t>
        </w:r>
      </w:ins>
      <w:r>
        <w:t xml:space="preserve"> </w:t>
      </w:r>
      <w:del w:id="594" w:author="Daria Pacheco" w:date="2022-04-27T03:20:00Z">
        <w:r>
          <w:delText xml:space="preserve">A simplified timer is required to </w:delText>
        </w:r>
        <w:proofErr w:type="gramStart"/>
        <w:r>
          <w:delText>count up</w:delText>
        </w:r>
        <w:proofErr w:type="gramEnd"/>
        <w:r>
          <w:delText xml:space="preserve"> from the last time a clothing card was used. It may also require the ability to send a notification to the user when it hits a certain max time.</w:delText>
        </w:r>
        <w:r w:rsidR="00E61623">
          <w:delText xml:space="preserve"> </w:delText>
        </w:r>
      </w:del>
    </w:p>
    <w:p w14:paraId="469D8A95" w14:textId="29068C68" w:rsidR="007E3E1C" w:rsidRDefault="5F8041CD" w:rsidP="0055012F">
      <w:pPr>
        <w:tabs>
          <w:tab w:val="left" w:pos="1395"/>
        </w:tabs>
        <w:ind w:left="1395"/>
        <w:rPr>
          <w:ins w:id="595" w:author="Naomi Nash" w:date="2022-04-22T22:03:00Z"/>
        </w:rPr>
      </w:pPr>
      <w:ins w:id="596" w:author="Naomi Nash" w:date="2022-04-22T22:03:00Z">
        <w:r>
          <w:t>MF-4 –</w:t>
        </w:r>
      </w:ins>
      <w:ins w:id="597" w:author="Daria Pacheco" w:date="2022-04-23T02:50:00Z">
        <w:r>
          <w:t xml:space="preserve"> </w:t>
        </w:r>
      </w:ins>
      <w:ins w:id="598" w:author="Daria Pacheco" w:date="2022-04-23T02:55:00Z">
        <w:r>
          <w:t xml:space="preserve">User </w:t>
        </w:r>
      </w:ins>
      <w:ins w:id="599" w:author="Daria Pacheco" w:date="2022-04-23T02:56:00Z">
        <w:r>
          <w:t>inputs card information to create a subscription</w:t>
        </w:r>
      </w:ins>
      <w:ins w:id="600" w:author="Daria Pacheco" w:date="2022-04-27T02:12:00Z">
        <w:r w:rsidR="60EAA298">
          <w:t xml:space="preserve"> </w:t>
        </w:r>
      </w:ins>
      <w:ins w:id="601" w:author="Daria Pacheco" w:date="2022-04-27T02:16:00Z">
        <w:r w:rsidR="13F8FBDB">
          <w:t>A Wo</w:t>
        </w:r>
      </w:ins>
      <w:ins w:id="602" w:author="Daria Pacheco" w:date="2022-04-27T02:17:00Z">
        <w:r w:rsidR="13F8FBDB">
          <w:t>r</w:t>
        </w:r>
      </w:ins>
      <w:ins w:id="603" w:author="Daria Pacheco" w:date="2022-04-27T02:16:00Z">
        <w:r w:rsidR="13F8FBDB">
          <w:t>ld</w:t>
        </w:r>
      </w:ins>
      <w:ins w:id="604" w:author="Daria Pacheco" w:date="2022-04-27T02:17:00Z">
        <w:r w:rsidR="13F8FBDB">
          <w:t xml:space="preserve"> Map subscri</w:t>
        </w:r>
      </w:ins>
      <w:ins w:id="605" w:author="Daria Pacheco" w:date="2022-04-27T02:19:00Z">
        <w:r w:rsidR="13F8FBDB">
          <w:t>ption is requi</w:t>
        </w:r>
      </w:ins>
      <w:ins w:id="606" w:author="Daria Pacheco" w:date="2022-04-27T02:20:00Z">
        <w:r w:rsidR="13F8FBDB">
          <w:t>re.</w:t>
        </w:r>
      </w:ins>
      <w:ins w:id="607" w:author="Daria Pacheco" w:date="2022-04-27T02:17:00Z">
        <w:r w:rsidR="13F8FBDB">
          <w:t xml:space="preserve"> </w:t>
        </w:r>
      </w:ins>
      <w:ins w:id="608" w:author="Daria Pacheco" w:date="2022-04-27T02:20:00Z">
        <w:r w:rsidR="08B8C6FA">
          <w:t>This may also</w:t>
        </w:r>
      </w:ins>
      <w:ins w:id="609" w:author="Daria Pacheco" w:date="2022-04-27T02:22:00Z">
        <w:r w:rsidR="08B8C6FA">
          <w:t xml:space="preserve"> require the </w:t>
        </w:r>
      </w:ins>
      <w:ins w:id="610" w:author="Daria Pacheco" w:date="2022-04-27T02:23:00Z">
        <w:r w:rsidR="08B8C6FA">
          <w:t>ability</w:t>
        </w:r>
      </w:ins>
      <w:ins w:id="611" w:author="Daria Pacheco" w:date="2022-04-27T02:22:00Z">
        <w:r w:rsidR="08B8C6FA">
          <w:t xml:space="preserve"> </w:t>
        </w:r>
      </w:ins>
      <w:ins w:id="612" w:author="Daria Pacheco" w:date="2022-04-27T02:23:00Z">
        <w:r w:rsidR="08B8C6FA">
          <w:t>to send a verification email</w:t>
        </w:r>
      </w:ins>
      <w:ins w:id="613" w:author="Daria Pacheco" w:date="2022-04-27T02:26:00Z">
        <w:r w:rsidR="08B8C6FA">
          <w:t xml:space="preserve"> to </w:t>
        </w:r>
      </w:ins>
      <w:ins w:id="614" w:author="Daria Pacheco" w:date="2022-04-27T02:27:00Z">
        <w:r w:rsidR="08B8C6FA">
          <w:t>verify</w:t>
        </w:r>
      </w:ins>
      <w:ins w:id="615" w:author="Daria Pacheco" w:date="2022-04-27T02:26:00Z">
        <w:r w:rsidR="08B8C6FA">
          <w:t xml:space="preserve"> user card information and account</w:t>
        </w:r>
      </w:ins>
      <w:ins w:id="616" w:author="Daria Pacheco" w:date="2022-04-27T02:23:00Z">
        <w:r w:rsidR="08B8C6FA">
          <w:t>.</w:t>
        </w:r>
      </w:ins>
      <w:ins w:id="617" w:author="Daria Pacheco" w:date="2022-04-27T02:17:00Z">
        <w:r w:rsidR="08B8C6FA">
          <w:t xml:space="preserve"> </w:t>
        </w:r>
      </w:ins>
    </w:p>
    <w:p w14:paraId="0E1B608F" w14:textId="413E3599" w:rsidR="007E3E1C" w:rsidRDefault="007E3E1C" w:rsidP="0055012F">
      <w:pPr>
        <w:tabs>
          <w:tab w:val="left" w:pos="1395"/>
        </w:tabs>
        <w:ind w:left="1395"/>
        <w:rPr>
          <w:ins w:id="618" w:author="Naomi Nash" w:date="2022-04-22T22:03:00Z"/>
        </w:rPr>
      </w:pPr>
      <w:ins w:id="619" w:author="Naomi Nash" w:date="2022-04-22T22:03:00Z">
        <w:r>
          <w:t>MF-5 –</w:t>
        </w:r>
      </w:ins>
      <w:ins w:id="620" w:author="Daria Pacheco" w:date="2022-04-23T02:57:00Z">
        <w:r>
          <w:t xml:space="preserve"> </w:t>
        </w:r>
      </w:ins>
      <w:ins w:id="621" w:author="Daria Pacheco" w:date="2022-04-23T02:58:00Z">
        <w:r>
          <w:t>User can accept or decline randomized outfit cards</w:t>
        </w:r>
      </w:ins>
      <w:ins w:id="622" w:author="Daria Pacheco" w:date="2022-04-27T02:28:00Z">
        <w:r>
          <w:t>. A card randomizer</w:t>
        </w:r>
      </w:ins>
      <w:ins w:id="623" w:author="Daria Pacheco" w:date="2022-04-27T02:30:00Z">
        <w:r>
          <w:t xml:space="preserve"> is required to give the user different outfit cards. This may require</w:t>
        </w:r>
      </w:ins>
      <w:ins w:id="624" w:author="Daria Pacheco" w:date="2022-04-27T02:32:00Z">
        <w:r>
          <w:t xml:space="preserve"> an accept or decline button</w:t>
        </w:r>
      </w:ins>
      <w:ins w:id="625" w:author="Daria Pacheco" w:date="2022-04-27T02:34:00Z">
        <w:r>
          <w:t xml:space="preserve"> for user to keep or</w:t>
        </w:r>
      </w:ins>
      <w:ins w:id="626" w:author="Daria Pacheco" w:date="2022-04-27T02:36:00Z">
        <w:r>
          <w:t xml:space="preserve"> delete</w:t>
        </w:r>
      </w:ins>
      <w:ins w:id="627" w:author="Daria Pacheco" w:date="2022-04-27T02:37:00Z">
        <w:r>
          <w:t xml:space="preserve"> the outfit.</w:t>
        </w:r>
      </w:ins>
    </w:p>
    <w:p w14:paraId="23F0FF77" w14:textId="0B74F067" w:rsidR="007E3E1C" w:rsidRDefault="007E3E1C" w:rsidP="007E3E1C">
      <w:pPr>
        <w:tabs>
          <w:tab w:val="left" w:pos="720"/>
        </w:tabs>
        <w:rPr>
          <w:ins w:id="628" w:author="Naomi Nash" w:date="2022-04-22T22:03:00Z"/>
        </w:rPr>
      </w:pPr>
      <w:ins w:id="629" w:author="Naomi Nash" w:date="2022-04-22T22:03:00Z">
        <w:r>
          <w:tab/>
          <w:t>2.2.</w:t>
        </w:r>
      </w:ins>
      <w:ins w:id="630" w:author="Naomi Nash" w:date="2022-04-22T22:05:00Z">
        <w:r w:rsidR="00451F57">
          <w:t>3</w:t>
        </w:r>
      </w:ins>
      <w:ins w:id="631" w:author="Naomi Nash" w:date="2022-04-22T22:03:00Z">
        <w:r>
          <w:t xml:space="preserve"> Non-Functional Requirements</w:t>
        </w:r>
      </w:ins>
    </w:p>
    <w:p w14:paraId="4CC977BE" w14:textId="0BFC30A7" w:rsidR="007E3E1C" w:rsidRDefault="007E3E1C" w:rsidP="00D854FC">
      <w:pPr>
        <w:tabs>
          <w:tab w:val="left" w:pos="720"/>
        </w:tabs>
        <w:ind w:left="1440"/>
        <w:rPr>
          <w:ins w:id="632" w:author="Naomi Nash" w:date="2022-04-22T22:03:00Z"/>
        </w:rPr>
        <w:pPrChange w:id="633" w:author="Naomi Nash" w:date="2022-04-26T23:36:00Z">
          <w:pPr>
            <w:tabs>
              <w:tab w:val="left" w:pos="720"/>
            </w:tabs>
          </w:pPr>
        </w:pPrChange>
      </w:pPr>
      <w:ins w:id="634" w:author="Naomi Nash" w:date="2022-04-22T22:03:00Z">
        <w:r>
          <w:t>MF-</w:t>
        </w:r>
      </w:ins>
      <w:ins w:id="635" w:author="Naomi Nash" w:date="2022-04-22T22:04:00Z">
        <w:r>
          <w:t>6</w:t>
        </w:r>
      </w:ins>
      <w:ins w:id="636" w:author="Naomi Nash" w:date="2022-04-22T22:03:00Z">
        <w:r>
          <w:t xml:space="preserve"> – </w:t>
        </w:r>
      </w:ins>
      <w:ins w:id="637" w:author="Daria Pacheco" w:date="2022-04-23T02:59:00Z">
        <w:r>
          <w:t>Timer to tell the last time a car</w:t>
        </w:r>
      </w:ins>
      <w:ins w:id="638" w:author="Daria Pacheco" w:date="2022-04-23T03:00:00Z">
        <w:r>
          <w:t>d was used</w:t>
        </w:r>
      </w:ins>
      <w:ins w:id="639" w:author="Daria Pacheco" w:date="2022-04-27T03:18:00Z">
        <w:r>
          <w:t xml:space="preserve">. </w:t>
        </w:r>
      </w:ins>
      <w:ins w:id="640" w:author="Daria Pacheco" w:date="2022-04-27T03:20:00Z">
        <w:r w:rsidR="001315E1">
          <w:t xml:space="preserve">A simplified timer is required to </w:t>
        </w:r>
        <w:proofErr w:type="gramStart"/>
        <w:r w:rsidR="001315E1">
          <w:t>count up</w:t>
        </w:r>
        <w:proofErr w:type="gramEnd"/>
        <w:r w:rsidR="001315E1">
          <w:t xml:space="preserve"> from the last time a clothing card was used. It may also require the ability to send a notification to the user when it hits a certain max time.</w:t>
        </w:r>
      </w:ins>
    </w:p>
    <w:p w14:paraId="10EA452A" w14:textId="36203770" w:rsidR="007E3E1C" w:rsidRDefault="007E3E1C" w:rsidP="007E3E1C">
      <w:pPr>
        <w:tabs>
          <w:tab w:val="left" w:pos="720"/>
        </w:tabs>
        <w:rPr>
          <w:ins w:id="641" w:author="Naomi Nash" w:date="2022-04-22T22:04:00Z"/>
        </w:rPr>
      </w:pPr>
      <w:ins w:id="642" w:author="Naomi Nash" w:date="2022-04-22T22:03:00Z">
        <w:r>
          <w:tab/>
        </w:r>
        <w:r>
          <w:tab/>
          <w:t>MF-</w:t>
        </w:r>
      </w:ins>
      <w:ins w:id="643" w:author="Naomi Nash" w:date="2022-04-22T22:04:00Z">
        <w:r>
          <w:t>7</w:t>
        </w:r>
      </w:ins>
      <w:ins w:id="644" w:author="Naomi Nash" w:date="2022-04-22T22:03:00Z">
        <w:r>
          <w:t xml:space="preserve"> –</w:t>
        </w:r>
      </w:ins>
      <w:ins w:id="645" w:author="Daria Pacheco" w:date="2022-04-23T03:01:00Z">
        <w:r>
          <w:t xml:space="preserve"> World map to display special outfits around the world</w:t>
        </w:r>
      </w:ins>
      <w:ins w:id="646" w:author="Daria Pacheco" w:date="2022-04-27T03:25:00Z">
        <w:r>
          <w:t>. A page to dis</w:t>
        </w:r>
      </w:ins>
      <w:ins w:id="647" w:author="Daria Pacheco" w:date="2022-04-27T03:31:00Z">
        <w:r>
          <w:t>pl</w:t>
        </w:r>
      </w:ins>
      <w:ins w:id="648" w:author="Daria Pacheco" w:date="2022-04-27T03:25:00Z">
        <w:r>
          <w:t>ay</w:t>
        </w:r>
      </w:ins>
      <w:ins w:id="649" w:author="Daria Pacheco" w:date="2022-04-27T03:32:00Z">
        <w:r>
          <w:t xml:space="preserve"> special event or celebrit</w:t>
        </w:r>
      </w:ins>
      <w:ins w:id="650" w:author="Daria Pacheco" w:date="2022-04-27T03:33:00Z">
        <w:r>
          <w:t xml:space="preserve">y </w:t>
        </w:r>
        <w:r w:rsidR="46B4A180">
          <w:t>outfits</w:t>
        </w:r>
      </w:ins>
    </w:p>
    <w:p w14:paraId="6DE3406C" w14:textId="3C57F424" w:rsidR="007E3E1C" w:rsidRDefault="007E3E1C" w:rsidP="007E3E1C">
      <w:pPr>
        <w:tabs>
          <w:tab w:val="left" w:pos="720"/>
        </w:tabs>
        <w:rPr>
          <w:ins w:id="651" w:author="Naomi Nash" w:date="2022-04-22T22:04:00Z"/>
        </w:rPr>
      </w:pPr>
      <w:ins w:id="652" w:author="Naomi Nash" w:date="2022-04-22T22:04:00Z">
        <w:r>
          <w:tab/>
        </w:r>
        <w:r>
          <w:tab/>
          <w:t>MF-8 –</w:t>
        </w:r>
      </w:ins>
      <w:ins w:id="653" w:author="Daria Pacheco" w:date="2022-04-23T03:03:00Z">
        <w:r>
          <w:t xml:space="preserve"> Third party API to protect card information</w:t>
        </w:r>
      </w:ins>
      <w:ins w:id="654" w:author="Daria Pacheco" w:date="2022-04-27T03:48:00Z">
        <w:r>
          <w:t>.</w:t>
        </w:r>
      </w:ins>
      <w:ins w:id="655" w:author="Daria Pacheco" w:date="2022-04-27T03:49:00Z">
        <w:r>
          <w:t xml:space="preserve"> A third party API is required to store and protect the users card information for their subscription</w:t>
        </w:r>
      </w:ins>
    </w:p>
    <w:p w14:paraId="748CD657" w14:textId="39C52D69" w:rsidR="007E3E1C" w:rsidRDefault="007E3E1C" w:rsidP="007E3E1C">
      <w:pPr>
        <w:tabs>
          <w:tab w:val="left" w:pos="720"/>
        </w:tabs>
        <w:rPr>
          <w:ins w:id="656" w:author="Naomi Nash" w:date="2022-04-22T22:04:00Z"/>
        </w:rPr>
      </w:pPr>
      <w:ins w:id="657" w:author="Naomi Nash" w:date="2022-04-22T22:04:00Z">
        <w:r>
          <w:tab/>
        </w:r>
        <w:r>
          <w:tab/>
          <w:t>MF-9 –</w:t>
        </w:r>
      </w:ins>
      <w:ins w:id="658" w:author="Naomi Nash" w:date="2022-04-24T16:33:00Z">
        <w:r w:rsidR="00E4423E">
          <w:t xml:space="preserve"> </w:t>
        </w:r>
      </w:ins>
      <w:ins w:id="659" w:author="Daria Pacheco" w:date="2022-04-23T03:10:00Z">
        <w:r>
          <w:t xml:space="preserve">Users can </w:t>
        </w:r>
      </w:ins>
      <w:ins w:id="660" w:author="Daria Pacheco" w:date="2022-04-23T03:13:00Z">
        <w:r>
          <w:t>follow</w:t>
        </w:r>
      </w:ins>
      <w:ins w:id="661" w:author="Daria Pacheco" w:date="2022-04-23T03:10:00Z">
        <w:r>
          <w:t xml:space="preserve"> each other</w:t>
        </w:r>
      </w:ins>
      <w:ins w:id="662" w:author="Daria Pacheco" w:date="2022-04-27T03:49:00Z">
        <w:r>
          <w:t xml:space="preserve">. A </w:t>
        </w:r>
      </w:ins>
      <w:ins w:id="663" w:author="Daria Pacheco" w:date="2022-04-27T03:50:00Z">
        <w:r>
          <w:t xml:space="preserve">follow and unfollow feature </w:t>
        </w:r>
        <w:proofErr w:type="gramStart"/>
        <w:r>
          <w:t>is</w:t>
        </w:r>
        <w:proofErr w:type="gramEnd"/>
        <w:r>
          <w:t xml:space="preserve"> required to allow user to follow friends or </w:t>
        </w:r>
      </w:ins>
      <w:ins w:id="664" w:author="Daria Pacheco" w:date="2022-04-27T03:51:00Z">
        <w:r>
          <w:t>“style experts”</w:t>
        </w:r>
      </w:ins>
    </w:p>
    <w:p w14:paraId="7373600A" w14:textId="672EDE64" w:rsidR="007E3E1C" w:rsidRDefault="007E3E1C">
      <w:pPr>
        <w:tabs>
          <w:tab w:val="left" w:pos="720"/>
        </w:tabs>
        <w:jc w:val="center"/>
        <w:rPr>
          <w:ins w:id="665" w:author="Naomi Nash" w:date="2022-04-22T22:05:00Z"/>
        </w:rPr>
        <w:pPrChange w:id="666" w:author="Daria Pacheco" w:date="2022-04-26T23:28:00Z">
          <w:pPr>
            <w:tabs>
              <w:tab w:val="left" w:pos="720"/>
            </w:tabs>
          </w:pPr>
        </w:pPrChange>
      </w:pPr>
      <w:ins w:id="667" w:author="Naomi Nash" w:date="2022-04-22T22:04:00Z">
        <w:r>
          <w:tab/>
        </w:r>
      </w:ins>
      <w:ins w:id="668" w:author="Naomi Nash" w:date="2022-04-26T23:36:00Z">
        <w:r w:rsidR="00D854FC">
          <w:t xml:space="preserve">          </w:t>
        </w:r>
      </w:ins>
      <w:ins w:id="669" w:author="Naomi Nash" w:date="2022-04-22T22:04:00Z">
        <w:r>
          <w:t>MF-10 –</w:t>
        </w:r>
      </w:ins>
      <w:ins w:id="670" w:author="Daria Pacheco" w:date="2022-04-27T03:10:00Z">
        <w:r>
          <w:t xml:space="preserve"> C</w:t>
        </w:r>
      </w:ins>
      <w:ins w:id="671" w:author="Daria Pacheco" w:date="2022-04-27T03:11:00Z">
        <w:r>
          <w:t>ard deck</w:t>
        </w:r>
      </w:ins>
      <w:ins w:id="672" w:author="Daria Pacheco" w:date="2022-04-27T03:12:00Z">
        <w:r>
          <w:t xml:space="preserve"> </w:t>
        </w:r>
      </w:ins>
      <w:ins w:id="673" w:author="Daria Pacheco" w:date="2022-04-27T03:13:00Z">
        <w:r>
          <w:t>of all clothe</w:t>
        </w:r>
      </w:ins>
      <w:ins w:id="674" w:author="Daria Pacheco" w:date="2022-04-27T03:14:00Z">
        <w:r>
          <w:t>s. A v</w:t>
        </w:r>
      </w:ins>
      <w:ins w:id="675" w:author="Daria Pacheco" w:date="2022-04-27T03:12:00Z">
        <w:r>
          <w:t>isu</w:t>
        </w:r>
      </w:ins>
      <w:ins w:id="676" w:author="Daria Pacheco" w:date="2022-04-27T03:14:00Z">
        <w:r>
          <w:t>al</w:t>
        </w:r>
      </w:ins>
      <w:ins w:id="677" w:author="Daria Pacheco" w:date="2022-04-27T03:12:00Z">
        <w:r>
          <w:t xml:space="preserve"> display of clothe</w:t>
        </w:r>
      </w:ins>
      <w:ins w:id="678" w:author="Daria Pacheco" w:date="2022-04-27T03:13:00Z">
        <w:r>
          <w:t>s</w:t>
        </w:r>
      </w:ins>
      <w:ins w:id="679" w:author="Daria Pacheco" w:date="2022-04-27T03:14:00Z">
        <w:r>
          <w:t xml:space="preserve"> </w:t>
        </w:r>
      </w:ins>
      <w:ins w:id="680" w:author="Daria Pacheco" w:date="2022-04-27T03:15:00Z">
        <w:r>
          <w:t>is</w:t>
        </w:r>
      </w:ins>
      <w:ins w:id="681" w:author="Daria Pacheco" w:date="2022-04-27T03:14:00Z">
        <w:r>
          <w:t xml:space="preserve"> required to show user a</w:t>
        </w:r>
      </w:ins>
      <w:ins w:id="682" w:author="Daria Pacheco" w:date="2022-04-27T03:15:00Z">
        <w:r>
          <w:t>n</w:t>
        </w:r>
      </w:ins>
      <w:ins w:id="683" w:author="Naomi Nash" w:date="2022-04-26T23:36:00Z">
        <w:r w:rsidR="00D854FC">
          <w:t xml:space="preserve"> </w:t>
        </w:r>
      </w:ins>
      <w:ins w:id="684" w:author="Daria Pacheco" w:date="2022-04-27T03:15:00Z">
        <w:del w:id="685" w:author="Naomi Nash" w:date="2022-04-26T23:36:00Z">
          <w:r w:rsidDel="00D854FC">
            <w:delText xml:space="preserve"> </w:delText>
          </w:r>
        </w:del>
      </w:ins>
      <w:ins w:id="686" w:author="Daria Pacheco" w:date="2022-04-27T03:16:00Z">
        <w:r>
          <w:t>organized</w:t>
        </w:r>
      </w:ins>
      <w:ins w:id="687" w:author="Daria Pacheco" w:date="2022-04-27T03:15:00Z">
        <w:r>
          <w:t xml:space="preserve"> list of the clothing they have uploaded from their closet.</w:t>
        </w:r>
      </w:ins>
    </w:p>
    <w:p w14:paraId="3B189029" w14:textId="2C88DEE2" w:rsidR="001D7389" w:rsidRDefault="001D7389" w:rsidP="007E3E1C">
      <w:pPr>
        <w:tabs>
          <w:tab w:val="left" w:pos="720"/>
        </w:tabs>
        <w:rPr>
          <w:ins w:id="688" w:author="Naomi Nash" w:date="2022-04-22T22:06:00Z"/>
        </w:rPr>
      </w:pPr>
      <w:ins w:id="689" w:author="Naomi Nash" w:date="2022-04-22T22:05:00Z">
        <w:r>
          <w:tab/>
          <w:t>2.2.</w:t>
        </w:r>
        <w:r w:rsidR="00451F57">
          <w:t xml:space="preserve">4 </w:t>
        </w:r>
      </w:ins>
      <w:commentRangeStart w:id="690"/>
      <w:commentRangeStart w:id="691"/>
      <w:ins w:id="692" w:author="Naomi Nash" w:date="2022-04-22T22:06:00Z">
        <w:r w:rsidR="00451F57">
          <w:t>Customer</w:t>
        </w:r>
      </w:ins>
      <w:ins w:id="693" w:author="Naomi Nash" w:date="2022-04-22T22:05:00Z">
        <w:r w:rsidR="00451F57">
          <w:t xml:space="preserve"> St</w:t>
        </w:r>
      </w:ins>
      <w:ins w:id="694" w:author="Naomi Nash" w:date="2022-04-22T22:06:00Z">
        <w:r w:rsidR="00451F57">
          <w:t>atement of Requirements (CSR)</w:t>
        </w:r>
        <w:commentRangeEnd w:id="690"/>
        <w:r w:rsidR="00056A67">
          <w:rPr>
            <w:rStyle w:val="CommentReference"/>
          </w:rPr>
          <w:commentReference w:id="690"/>
        </w:r>
      </w:ins>
      <w:commentRangeEnd w:id="691"/>
      <w:ins w:id="695" w:author="Naomi Nash" w:date="2022-04-22T22:07:00Z">
        <w:r w:rsidR="00D330DA">
          <w:rPr>
            <w:rStyle w:val="CommentReference"/>
          </w:rPr>
          <w:commentReference w:id="691"/>
        </w:r>
      </w:ins>
    </w:p>
    <w:p w14:paraId="6F441C03" w14:textId="522A80BF" w:rsidR="00056A67" w:rsidRDefault="00BA166B">
      <w:pPr>
        <w:tabs>
          <w:tab w:val="left" w:pos="720"/>
        </w:tabs>
        <w:ind w:left="1440"/>
        <w:rPr>
          <w:ins w:id="696" w:author="Naomi Nash" w:date="2022-04-22T22:06:00Z"/>
        </w:rPr>
        <w:pPrChange w:id="697" w:author="Naomi Nash" w:date="2022-04-24T16:29:00Z">
          <w:pPr>
            <w:tabs>
              <w:tab w:val="left" w:pos="720"/>
            </w:tabs>
          </w:pPr>
        </w:pPrChange>
      </w:pPr>
      <w:ins w:id="698" w:author="Naomi Nash" w:date="2022-04-22T22:06:00Z">
        <w:r>
          <w:t>1 –</w:t>
        </w:r>
      </w:ins>
      <w:ins w:id="699" w:author="Naomi Nash" w:date="2022-04-24T16:28:00Z">
        <w:r w:rsidR="00C03AA1">
          <w:t xml:space="preserve"> </w:t>
        </w:r>
      </w:ins>
      <w:ins w:id="700" w:author="Naomi Nash" w:date="2022-04-24T17:27:00Z">
        <w:r w:rsidR="008821D2">
          <w:t xml:space="preserve">As someone who has had their information stolen before, I want to ensure that my information is </w:t>
        </w:r>
        <w:proofErr w:type="gramStart"/>
        <w:r w:rsidR="008821D2">
          <w:t>safe</w:t>
        </w:r>
        <w:proofErr w:type="gramEnd"/>
        <w:r w:rsidR="008821D2">
          <w:t xml:space="preserve"> </w:t>
        </w:r>
        <w:r w:rsidR="008627AE">
          <w:t xml:space="preserve">and that the </w:t>
        </w:r>
      </w:ins>
      <w:ins w:id="701" w:author="Naomi Nash" w:date="2022-04-24T16:29:00Z">
        <w:r w:rsidR="00CE6667">
          <w:t>security o</w:t>
        </w:r>
      </w:ins>
      <w:ins w:id="702" w:author="Naomi Nash" w:date="2022-04-24T16:30:00Z">
        <w:r w:rsidR="00CE6667">
          <w:t>f the application</w:t>
        </w:r>
      </w:ins>
      <w:ins w:id="703" w:author="Naomi Nash" w:date="2022-04-24T17:27:00Z">
        <w:r w:rsidR="008627AE">
          <w:t xml:space="preserve"> is ensured so</w:t>
        </w:r>
      </w:ins>
      <w:ins w:id="704" w:author="Naomi Nash" w:date="2022-04-24T16:30:00Z">
        <w:r w:rsidR="00CE6667">
          <w:t xml:space="preserve"> that n</w:t>
        </w:r>
      </w:ins>
      <w:ins w:id="705" w:author="Naomi Nash" w:date="2022-04-24T16:28:00Z">
        <w:r w:rsidR="00AF2119">
          <w:t xml:space="preserve">o personal information that is not absolutely necessary </w:t>
        </w:r>
      </w:ins>
      <w:ins w:id="706" w:author="Naomi Nash" w:date="2022-04-24T17:28:00Z">
        <w:r w:rsidR="001D03F2">
          <w:t>will</w:t>
        </w:r>
      </w:ins>
      <w:ins w:id="707" w:author="Naomi Nash" w:date="2022-04-24T16:28:00Z">
        <w:r w:rsidR="00AF2119">
          <w:t xml:space="preserve"> be gathered</w:t>
        </w:r>
      </w:ins>
      <w:ins w:id="708" w:author="Naomi Nash" w:date="2022-04-24T17:27:00Z">
        <w:r w:rsidR="008627AE">
          <w:t>/stored</w:t>
        </w:r>
      </w:ins>
      <w:ins w:id="709" w:author="Naomi Nash" w:date="2022-04-24T16:28:00Z">
        <w:r w:rsidR="00AF2119">
          <w:t xml:space="preserve"> by the site and used for purposes other than necessary for the application</w:t>
        </w:r>
      </w:ins>
      <w:ins w:id="710" w:author="Naomi Nash" w:date="2022-04-24T17:28:00Z">
        <w:r w:rsidR="001D03F2">
          <w:t xml:space="preserve"> nor have the opportunity to be stolen by hackers</w:t>
        </w:r>
      </w:ins>
    </w:p>
    <w:p w14:paraId="5F80E91D" w14:textId="419CFFD4" w:rsidR="00BA166B" w:rsidRDefault="00BA166B">
      <w:pPr>
        <w:tabs>
          <w:tab w:val="left" w:pos="720"/>
        </w:tabs>
        <w:ind w:left="1440"/>
        <w:rPr>
          <w:ins w:id="711" w:author="Naomi Nash" w:date="2022-04-22T22:06:00Z"/>
        </w:rPr>
        <w:pPrChange w:id="712" w:author="Naomi Nash" w:date="2022-04-24T16:38:00Z">
          <w:pPr>
            <w:tabs>
              <w:tab w:val="left" w:pos="720"/>
            </w:tabs>
          </w:pPr>
        </w:pPrChange>
      </w:pPr>
      <w:ins w:id="713" w:author="Naomi Nash" w:date="2022-04-22T22:06:00Z">
        <w:r>
          <w:t>2 –</w:t>
        </w:r>
      </w:ins>
      <w:ins w:id="714" w:author="Naomi Nash" w:date="2022-04-24T16:29:00Z">
        <w:r w:rsidR="00AF2119">
          <w:t xml:space="preserve"> </w:t>
        </w:r>
      </w:ins>
      <w:ins w:id="715" w:author="Naomi Nash" w:date="2022-04-24T17:01:00Z">
        <w:r w:rsidR="00BF74B9">
          <w:t>A</w:t>
        </w:r>
      </w:ins>
      <w:ins w:id="716" w:author="Naomi Nash" w:date="2022-04-24T17:28:00Z">
        <w:r w:rsidR="001D03F2">
          <w:t>s</w:t>
        </w:r>
      </w:ins>
      <w:ins w:id="717" w:author="Naomi Nash" w:date="2022-04-24T16:37:00Z">
        <w:r w:rsidR="00A332C2">
          <w:t xml:space="preserve"> </w:t>
        </w:r>
      </w:ins>
      <w:ins w:id="718" w:author="Naomi Nash" w:date="2022-04-24T17:28:00Z">
        <w:r w:rsidR="001D03F2">
          <w:t xml:space="preserve">a </w:t>
        </w:r>
      </w:ins>
      <w:ins w:id="719" w:author="Naomi Nash" w:date="2022-04-24T16:37:00Z">
        <w:r w:rsidR="00A332C2">
          <w:t>concerned parent</w:t>
        </w:r>
      </w:ins>
      <w:ins w:id="720" w:author="Naomi Nash" w:date="2022-04-24T17:28:00Z">
        <w:r w:rsidR="001D03F2">
          <w:t>, I</w:t>
        </w:r>
      </w:ins>
      <w:ins w:id="721" w:author="Naomi Nash" w:date="2022-04-24T16:37:00Z">
        <w:r w:rsidR="00A332C2">
          <w:t xml:space="preserve"> </w:t>
        </w:r>
        <w:r w:rsidR="00961AB1">
          <w:t xml:space="preserve">request that the World Map portion of the application should have either an age limit or a feature that dictates </w:t>
        </w:r>
      </w:ins>
      <w:ins w:id="722" w:author="Naomi Nash" w:date="2022-04-24T16:38:00Z">
        <w:r w:rsidR="00D1262E">
          <w:t>what outfit cards the user is allowed to see so that underage users do not see outfits that may be inappropriate for minors</w:t>
        </w:r>
      </w:ins>
    </w:p>
    <w:p w14:paraId="0D57FA5F" w14:textId="345960DB" w:rsidR="00BA166B" w:rsidRDefault="00BA166B">
      <w:pPr>
        <w:tabs>
          <w:tab w:val="left" w:pos="720"/>
        </w:tabs>
        <w:ind w:left="1440"/>
        <w:rPr>
          <w:ins w:id="723" w:author="Naomi Nash" w:date="2022-04-22T22:06:00Z"/>
        </w:rPr>
        <w:pPrChange w:id="724" w:author="Naomi Nash" w:date="2022-04-24T16:59:00Z">
          <w:pPr>
            <w:tabs>
              <w:tab w:val="left" w:pos="720"/>
            </w:tabs>
          </w:pPr>
        </w:pPrChange>
      </w:pPr>
      <w:ins w:id="725" w:author="Naomi Nash" w:date="2022-04-22T22:06:00Z">
        <w:r>
          <w:t>3 –</w:t>
        </w:r>
      </w:ins>
      <w:ins w:id="726" w:author="Naomi Nash" w:date="2022-04-24T16:29:00Z">
        <w:r w:rsidR="00AF2119">
          <w:t xml:space="preserve"> </w:t>
        </w:r>
      </w:ins>
      <w:ins w:id="727" w:author="Naomi Nash" w:date="2022-04-24T17:29:00Z">
        <w:r w:rsidR="009A176D">
          <w:t xml:space="preserve">As a </w:t>
        </w:r>
      </w:ins>
      <w:ins w:id="728" w:author="Naomi Nash" w:date="2022-04-24T16:58:00Z">
        <w:r w:rsidR="003E5847">
          <w:t xml:space="preserve">customer </w:t>
        </w:r>
        <w:r w:rsidR="003F1380">
          <w:t xml:space="preserve">with a form of color blindness </w:t>
        </w:r>
      </w:ins>
      <w:ins w:id="729" w:author="Naomi Nash" w:date="2022-04-24T17:29:00Z">
        <w:r w:rsidR="009A176D">
          <w:t>I want</w:t>
        </w:r>
      </w:ins>
      <w:ins w:id="730" w:author="Naomi Nash" w:date="2022-04-24T16:58:00Z">
        <w:r w:rsidR="003F1380">
          <w:t xml:space="preserve"> the coloring of the website</w:t>
        </w:r>
      </w:ins>
      <w:ins w:id="731" w:author="Naomi Nash" w:date="2022-04-24T16:59:00Z">
        <w:r w:rsidR="005D330A">
          <w:t>, and overall functionalities,</w:t>
        </w:r>
      </w:ins>
      <w:ins w:id="732" w:author="Naomi Nash" w:date="2022-04-24T16:58:00Z">
        <w:r w:rsidR="003F1380">
          <w:t xml:space="preserve"> be catered to those who may have disabilities </w:t>
        </w:r>
        <w:r w:rsidR="00E54E46">
          <w:t>so that the application c</w:t>
        </w:r>
      </w:ins>
      <w:ins w:id="733" w:author="Naomi Nash" w:date="2022-04-24T16:59:00Z">
        <w:r w:rsidR="00E54E46">
          <w:t>an be used by everyon</w:t>
        </w:r>
      </w:ins>
      <w:ins w:id="734" w:author="Naomi Nash" w:date="2022-04-24T16:39:00Z">
        <w:r w:rsidR="00536C79">
          <w:t>e</w:t>
        </w:r>
      </w:ins>
      <w:ins w:id="735" w:author="Naomi Nash" w:date="2022-04-24T17:29:00Z">
        <w:r w:rsidR="009A176D">
          <w:t xml:space="preserve"> and not be restricted so that only those who are disability free may use it</w:t>
        </w:r>
      </w:ins>
    </w:p>
    <w:p w14:paraId="17F3BE25" w14:textId="52989EBD" w:rsidR="00BA166B" w:rsidRDefault="00BA166B">
      <w:pPr>
        <w:tabs>
          <w:tab w:val="left" w:pos="720"/>
        </w:tabs>
        <w:ind w:left="1440"/>
        <w:rPr>
          <w:ins w:id="736" w:author="Naomi Nash" w:date="2022-04-22T22:06:00Z"/>
        </w:rPr>
        <w:pPrChange w:id="737" w:author="Naomi Nash" w:date="2022-04-24T17:00:00Z">
          <w:pPr>
            <w:tabs>
              <w:tab w:val="left" w:pos="720"/>
            </w:tabs>
          </w:pPr>
        </w:pPrChange>
      </w:pPr>
      <w:ins w:id="738" w:author="Naomi Nash" w:date="2022-04-22T22:06:00Z">
        <w:r>
          <w:t>4 –</w:t>
        </w:r>
      </w:ins>
      <w:ins w:id="739" w:author="Naomi Nash" w:date="2022-04-24T16:29:00Z">
        <w:r w:rsidR="00AF2119">
          <w:t xml:space="preserve"> </w:t>
        </w:r>
      </w:ins>
      <w:ins w:id="740" w:author="Naomi Nash" w:date="2022-04-24T17:01:00Z">
        <w:r w:rsidR="002E2B74">
          <w:t>A</w:t>
        </w:r>
      </w:ins>
      <w:ins w:id="741" w:author="Naomi Nash" w:date="2022-04-24T17:29:00Z">
        <w:r w:rsidR="009A176D">
          <w:t>s a</w:t>
        </w:r>
      </w:ins>
      <w:ins w:id="742" w:author="Naomi Nash" w:date="2022-04-24T17:01:00Z">
        <w:r w:rsidR="002E2B74">
          <w:t xml:space="preserve"> certain</w:t>
        </w:r>
      </w:ins>
      <w:ins w:id="743" w:author="Naomi Nash" w:date="2022-04-24T16:59:00Z">
        <w:r w:rsidR="005D330A">
          <w:t xml:space="preserve"> customer with experience in using web</w:t>
        </w:r>
      </w:ins>
      <w:ins w:id="744" w:author="Naomi Nash" w:date="2022-04-24T17:00:00Z">
        <w:r w:rsidR="005D330A">
          <w:t xml:space="preserve">sites that </w:t>
        </w:r>
        <w:r w:rsidR="00BA3BD0">
          <w:t>have hefty lag times due to too many users using the application at once</w:t>
        </w:r>
      </w:ins>
      <w:ins w:id="745" w:author="Naomi Nash" w:date="2022-04-24T17:29:00Z">
        <w:r w:rsidR="00D9251B">
          <w:t>, I want</w:t>
        </w:r>
      </w:ins>
      <w:ins w:id="746" w:author="Naomi Nash" w:date="2022-04-24T17:00:00Z">
        <w:r w:rsidR="00BA3BD0">
          <w:t xml:space="preserve"> the application </w:t>
        </w:r>
        <w:proofErr w:type="gramStart"/>
        <w:r w:rsidR="00BA3BD0">
          <w:t>have</w:t>
        </w:r>
        <w:proofErr w:type="gramEnd"/>
        <w:r w:rsidR="00BA3BD0">
          <w:t xml:space="preserve"> load balancing features to allow for traffic overflow </w:t>
        </w:r>
      </w:ins>
      <w:ins w:id="747" w:author="Naomi Nash" w:date="2022-04-24T17:30:00Z">
        <w:r w:rsidR="00D9251B">
          <w:t>so that I can</w:t>
        </w:r>
      </w:ins>
      <w:ins w:id="748" w:author="Naomi Nash" w:date="2022-04-24T17:00:00Z">
        <w:r w:rsidR="00BA3BD0">
          <w:t xml:space="preserve"> avoid down times and slowed loading times</w:t>
        </w:r>
      </w:ins>
      <w:ins w:id="749" w:author="Naomi Nash" w:date="2022-04-24T17:30:00Z">
        <w:r w:rsidR="00D9251B">
          <w:t xml:space="preserve"> when using the website</w:t>
        </w:r>
      </w:ins>
    </w:p>
    <w:p w14:paraId="4EFFBEC1" w14:textId="59628ADC" w:rsidR="00BA166B" w:rsidRDefault="00BA166B">
      <w:pPr>
        <w:tabs>
          <w:tab w:val="left" w:pos="720"/>
        </w:tabs>
        <w:ind w:left="1440"/>
        <w:rPr>
          <w:ins w:id="750" w:author="Naomi Nash" w:date="2022-04-22T22:08:00Z"/>
        </w:rPr>
        <w:pPrChange w:id="751" w:author="Naomi Nash" w:date="2022-04-24T17:02:00Z">
          <w:pPr>
            <w:tabs>
              <w:tab w:val="left" w:pos="720"/>
            </w:tabs>
          </w:pPr>
        </w:pPrChange>
      </w:pPr>
      <w:commentRangeStart w:id="752"/>
      <w:ins w:id="753" w:author="Naomi Nash" w:date="2022-04-22T22:06:00Z">
        <w:r>
          <w:t>5</w:t>
        </w:r>
      </w:ins>
      <w:commentRangeEnd w:id="752"/>
      <w:ins w:id="754" w:author="Naomi Nash" w:date="2022-04-24T17:34:00Z">
        <w:r w:rsidR="00AB3293">
          <w:rPr>
            <w:rStyle w:val="CommentReference"/>
          </w:rPr>
          <w:commentReference w:id="752"/>
        </w:r>
      </w:ins>
      <w:ins w:id="755" w:author="Naomi Nash" w:date="2022-04-22T22:06:00Z">
        <w:r>
          <w:t xml:space="preserve"> –</w:t>
        </w:r>
      </w:ins>
      <w:ins w:id="756" w:author="Naomi Nash" w:date="2022-04-24T17:30:00Z">
        <w:r w:rsidR="00D9251B">
          <w:t xml:space="preserve"> As a</w:t>
        </w:r>
        <w:r w:rsidR="00712EC4">
          <w:t>n avid of online application and</w:t>
        </w:r>
      </w:ins>
      <w:ins w:id="757" w:author="Naomi Nash" w:date="2022-04-24T17:01:00Z">
        <w:r w:rsidR="002E2B74">
          <w:t xml:space="preserve"> annoyed with the </w:t>
        </w:r>
      </w:ins>
      <w:ins w:id="758" w:author="Naomi Nash" w:date="2022-04-24T17:02:00Z">
        <w:r w:rsidR="002E2B74">
          <w:t>overflow of ads th</w:t>
        </w:r>
      </w:ins>
      <w:ins w:id="759" w:author="Naomi Nash" w:date="2022-04-24T17:30:00Z">
        <w:r w:rsidR="00712EC4">
          <w:t>at I</w:t>
        </w:r>
      </w:ins>
      <w:ins w:id="760" w:author="Naomi Nash" w:date="2022-04-24T17:02:00Z">
        <w:r w:rsidR="002E2B74">
          <w:t xml:space="preserve"> have seen on other </w:t>
        </w:r>
        <w:r w:rsidR="00D952AA">
          <w:t>applications</w:t>
        </w:r>
      </w:ins>
      <w:ins w:id="761" w:author="Naomi Nash" w:date="2022-04-24T17:22:00Z">
        <w:r w:rsidR="004A720F">
          <w:t>,</w:t>
        </w:r>
      </w:ins>
      <w:ins w:id="762" w:author="Naomi Nash" w:date="2022-04-24T17:02:00Z">
        <w:r w:rsidR="00D952AA">
          <w:t xml:space="preserve"> </w:t>
        </w:r>
      </w:ins>
      <w:ins w:id="763" w:author="Naomi Nash" w:date="2022-04-24T17:31:00Z">
        <w:r w:rsidR="00712EC4">
          <w:t>I want</w:t>
        </w:r>
      </w:ins>
      <w:ins w:id="764" w:author="Naomi Nash" w:date="2022-04-24T17:02:00Z">
        <w:r w:rsidR="00D952AA">
          <w:t xml:space="preserve">, while the website can have ads to generate revenue, that there not be ads that overtake </w:t>
        </w:r>
        <w:proofErr w:type="gramStart"/>
        <w:r w:rsidR="00D952AA">
          <w:t xml:space="preserve">the </w:t>
        </w:r>
      </w:ins>
      <w:ins w:id="765" w:author="Naomi Nash" w:date="2022-04-24T17:31:00Z">
        <w:r w:rsidR="00DB709C">
          <w:t>my</w:t>
        </w:r>
      </w:ins>
      <w:proofErr w:type="gramEnd"/>
      <w:ins w:id="766" w:author="Naomi Nash" w:date="2022-04-24T17:02:00Z">
        <w:r w:rsidR="00D952AA">
          <w:t xml:space="preserve"> view of the application and are place in hindering places</w:t>
        </w:r>
      </w:ins>
      <w:ins w:id="767" w:author="Naomi Nash" w:date="2022-04-24T17:00:00Z">
        <w:r w:rsidR="00BA3BD0">
          <w:t xml:space="preserve"> </w:t>
        </w:r>
      </w:ins>
      <w:ins w:id="768" w:author="Naomi Nash" w:date="2022-04-24T17:31:00Z">
        <w:r w:rsidR="00DB709C">
          <w:t xml:space="preserve">so that I can use the application relatively care free without having to close out ads or look for ad blockers </w:t>
        </w:r>
        <w:r w:rsidR="00C528FC">
          <w:t>every time I sign o</w:t>
        </w:r>
      </w:ins>
      <w:ins w:id="769" w:author="Naomi Nash" w:date="2022-04-24T17:32:00Z">
        <w:r w:rsidR="00C528FC">
          <w:t>n</w:t>
        </w:r>
      </w:ins>
    </w:p>
    <w:p w14:paraId="751D784C" w14:textId="7803F197" w:rsidR="00D330DA" w:rsidRDefault="00D330DA" w:rsidP="007E3E1C">
      <w:pPr>
        <w:tabs>
          <w:tab w:val="left" w:pos="720"/>
        </w:tabs>
        <w:rPr>
          <w:ins w:id="770" w:author="Naomi Nash" w:date="2022-04-22T22:08:00Z"/>
        </w:rPr>
      </w:pPr>
      <w:ins w:id="771" w:author="Naomi Nash" w:date="2022-04-22T22:08:00Z">
        <w:r>
          <w:tab/>
          <w:t>2.2.5 Stakeholder Requirements</w:t>
        </w:r>
      </w:ins>
    </w:p>
    <w:p w14:paraId="0DCF4DB6" w14:textId="5BB06686" w:rsidR="0057325B" w:rsidRDefault="005111D6">
      <w:pPr>
        <w:tabs>
          <w:tab w:val="left" w:pos="720"/>
        </w:tabs>
        <w:ind w:left="1440"/>
        <w:rPr>
          <w:ins w:id="772" w:author="Naomi Nash" w:date="2022-04-22T22:08:00Z"/>
        </w:rPr>
        <w:pPrChange w:id="773" w:author="Naomi Nash" w:date="2022-04-24T16:30:00Z">
          <w:pPr>
            <w:tabs>
              <w:tab w:val="left" w:pos="720"/>
            </w:tabs>
          </w:pPr>
        </w:pPrChange>
      </w:pPr>
      <w:ins w:id="774" w:author="Naomi Nash" w:date="2022-04-22T22:08:00Z">
        <w:r>
          <w:t>1 –</w:t>
        </w:r>
      </w:ins>
      <w:ins w:id="775" w:author="Naomi Nash" w:date="2022-04-24T16:29:00Z">
        <w:r w:rsidR="00AF2119">
          <w:t xml:space="preserve"> </w:t>
        </w:r>
      </w:ins>
      <w:ins w:id="776" w:author="Naomi Nash" w:date="2022-04-24T16:30:00Z">
        <w:r w:rsidR="00CE6667">
          <w:t>One stakeholder from a large clothing brand</w:t>
        </w:r>
      </w:ins>
      <w:ins w:id="777" w:author="Naomi Nash" w:date="2022-04-24T16:36:00Z">
        <w:r w:rsidR="006C7D94">
          <w:t xml:space="preserve"> </w:t>
        </w:r>
      </w:ins>
      <w:ins w:id="778" w:author="Naomi Nash" w:date="2022-04-24T16:30:00Z">
        <w:r w:rsidR="005777DB">
          <w:t>explained that the “Drip Finder” Cloud Vision API should direct users that are looking for a specific item from a clothing br</w:t>
        </w:r>
      </w:ins>
      <w:ins w:id="779" w:author="Naomi Nash" w:date="2022-04-24T16:31:00Z">
        <w:r w:rsidR="005777DB">
          <w:t>and to that clothing brand’s site and not a smaller entity trying to resell their items for less</w:t>
        </w:r>
      </w:ins>
      <w:ins w:id="780" w:author="Naomi Nash" w:date="2022-04-24T16:30:00Z">
        <w:r w:rsidR="005777DB">
          <w:t xml:space="preserve"> </w:t>
        </w:r>
      </w:ins>
    </w:p>
    <w:p w14:paraId="1F614318" w14:textId="0B1BA550" w:rsidR="005111D6" w:rsidRDefault="005111D6">
      <w:pPr>
        <w:tabs>
          <w:tab w:val="left" w:pos="720"/>
        </w:tabs>
        <w:ind w:left="1440"/>
        <w:rPr>
          <w:ins w:id="781" w:author="Naomi Nash" w:date="2022-04-22T22:08:00Z"/>
        </w:rPr>
        <w:pPrChange w:id="782" w:author="Naomi Nash" w:date="2022-04-24T17:08:00Z">
          <w:pPr>
            <w:tabs>
              <w:tab w:val="left" w:pos="720"/>
            </w:tabs>
          </w:pPr>
        </w:pPrChange>
      </w:pPr>
      <w:ins w:id="783" w:author="Naomi Nash" w:date="2022-04-22T22:08:00Z">
        <w:r>
          <w:t>2 –</w:t>
        </w:r>
      </w:ins>
      <w:ins w:id="784" w:author="Naomi Nash" w:date="2022-04-24T16:29:00Z">
        <w:r w:rsidR="00AF2119">
          <w:t xml:space="preserve"> </w:t>
        </w:r>
      </w:ins>
      <w:ins w:id="785" w:author="Naomi Nash" w:date="2022-04-24T17:03:00Z">
        <w:r w:rsidR="00AA1347">
          <w:t>Another c</w:t>
        </w:r>
      </w:ins>
      <w:ins w:id="786" w:author="Naomi Nash" w:date="2022-04-24T16:43:00Z">
        <w:r w:rsidR="0019565E">
          <w:t>lothing brand</w:t>
        </w:r>
      </w:ins>
      <w:ins w:id="787" w:author="Naomi Nash" w:date="2022-04-24T17:03:00Z">
        <w:r w:rsidR="00AA1347">
          <w:t xml:space="preserve"> stakeholder</w:t>
        </w:r>
      </w:ins>
      <w:ins w:id="788" w:author="Naomi Nash" w:date="2022-04-24T16:43:00Z">
        <w:r w:rsidR="0019565E">
          <w:t xml:space="preserve"> request</w:t>
        </w:r>
      </w:ins>
      <w:ins w:id="789" w:author="Naomi Nash" w:date="2022-04-24T17:03:00Z">
        <w:r w:rsidR="00AA1347">
          <w:t>ed that</w:t>
        </w:r>
      </w:ins>
      <w:ins w:id="790" w:author="Naomi Nash" w:date="2022-04-24T16:43:00Z">
        <w:r w:rsidR="0019565E">
          <w:t xml:space="preserve"> clothing ads </w:t>
        </w:r>
      </w:ins>
      <w:ins w:id="791" w:author="Naomi Nash" w:date="2022-04-24T17:08:00Z">
        <w:r w:rsidR="00F7418B">
          <w:t>from their business should be</w:t>
        </w:r>
      </w:ins>
      <w:ins w:id="792" w:author="Naomi Nash" w:date="2022-04-24T16:43:00Z">
        <w:r w:rsidR="0019565E">
          <w:t xml:space="preserve"> shown on </w:t>
        </w:r>
      </w:ins>
      <w:ins w:id="793" w:author="Naomi Nash" w:date="2022-04-24T17:08:00Z">
        <w:r w:rsidR="00F7418B">
          <w:t>the website</w:t>
        </w:r>
      </w:ins>
      <w:ins w:id="794" w:author="Naomi Nash" w:date="2022-04-24T17:09:00Z">
        <w:r w:rsidR="005A5F63">
          <w:t xml:space="preserve"> over other products that do not have to do with clothing or the fashion industry</w:t>
        </w:r>
      </w:ins>
    </w:p>
    <w:p w14:paraId="0CA011C3" w14:textId="26EF3A05" w:rsidR="005111D6" w:rsidRDefault="005111D6">
      <w:pPr>
        <w:tabs>
          <w:tab w:val="left" w:pos="720"/>
        </w:tabs>
        <w:ind w:left="1440"/>
        <w:rPr>
          <w:ins w:id="795" w:author="Naomi Nash" w:date="2022-04-22T22:08:00Z"/>
        </w:rPr>
        <w:pPrChange w:id="796" w:author="Naomi Nash" w:date="2022-04-24T16:56:00Z">
          <w:pPr>
            <w:tabs>
              <w:tab w:val="left" w:pos="720"/>
            </w:tabs>
          </w:pPr>
        </w:pPrChange>
      </w:pPr>
      <w:ins w:id="797" w:author="Naomi Nash" w:date="2022-04-22T22:08:00Z">
        <w:r>
          <w:t>3 –</w:t>
        </w:r>
      </w:ins>
      <w:ins w:id="798" w:author="Naomi Nash" w:date="2022-04-24T16:29:00Z">
        <w:r w:rsidR="00AF2119">
          <w:t xml:space="preserve"> </w:t>
        </w:r>
      </w:ins>
      <w:ins w:id="799" w:author="Naomi Nash" w:date="2022-04-24T17:09:00Z">
        <w:r w:rsidR="005A5F63">
          <w:t>One other stakeholder in the c</w:t>
        </w:r>
      </w:ins>
      <w:ins w:id="800" w:author="Naomi Nash" w:date="2022-04-24T16:55:00Z">
        <w:r w:rsidR="00E378ED">
          <w:t xml:space="preserve">lothing brand </w:t>
        </w:r>
      </w:ins>
      <w:ins w:id="801" w:author="Naomi Nash" w:date="2022-04-24T17:09:00Z">
        <w:r w:rsidR="005A5F63">
          <w:t xml:space="preserve">industry </w:t>
        </w:r>
      </w:ins>
      <w:ins w:id="802" w:author="Naomi Nash" w:date="2022-04-24T16:55:00Z">
        <w:r w:rsidR="00E378ED">
          <w:t>request</w:t>
        </w:r>
      </w:ins>
      <w:ins w:id="803" w:author="Naomi Nash" w:date="2022-04-24T17:09:00Z">
        <w:r w:rsidR="005A5F63">
          <w:t>ed</w:t>
        </w:r>
      </w:ins>
      <w:ins w:id="804" w:author="Naomi Nash" w:date="2022-04-24T16:55:00Z">
        <w:r w:rsidR="00E378ED">
          <w:t xml:space="preserve"> that the World Map Challenges should feature one specific brand </w:t>
        </w:r>
      </w:ins>
      <w:ins w:id="805" w:author="Naomi Nash" w:date="2022-04-24T17:11:00Z">
        <w:r w:rsidR="00A722F3">
          <w:t xml:space="preserve">for a single week per month </w:t>
        </w:r>
      </w:ins>
      <w:ins w:id="806" w:author="Naomi Nash" w:date="2022-04-24T16:55:00Z">
        <w:r w:rsidR="00E378ED">
          <w:t>to garner attention</w:t>
        </w:r>
      </w:ins>
      <w:ins w:id="807" w:author="Naomi Nash" w:date="2022-04-24T17:11:00Z">
        <w:r w:rsidR="00A722F3">
          <w:t xml:space="preserve"> to that brand from the users on the application</w:t>
        </w:r>
      </w:ins>
    </w:p>
    <w:p w14:paraId="74F46E89" w14:textId="623C520A" w:rsidR="005111D6" w:rsidRDefault="005111D6">
      <w:pPr>
        <w:tabs>
          <w:tab w:val="left" w:pos="720"/>
        </w:tabs>
        <w:ind w:left="1440"/>
        <w:rPr>
          <w:ins w:id="808" w:author="Naomi Nash" w:date="2022-04-22T22:08:00Z"/>
        </w:rPr>
        <w:pPrChange w:id="809" w:author="Naomi Nash" w:date="2022-04-24T17:20:00Z">
          <w:pPr>
            <w:tabs>
              <w:tab w:val="left" w:pos="720"/>
            </w:tabs>
          </w:pPr>
        </w:pPrChange>
      </w:pPr>
      <w:ins w:id="810" w:author="Naomi Nash" w:date="2022-04-22T22:08:00Z">
        <w:r>
          <w:t>4 –</w:t>
        </w:r>
      </w:ins>
      <w:ins w:id="811" w:author="Naomi Nash" w:date="2022-04-24T17:19:00Z">
        <w:r w:rsidR="00B87519">
          <w:t xml:space="preserve"> A particular stakeholder requested that there be assurances put in place to ensure that the website does not go down so that their </w:t>
        </w:r>
        <w:r w:rsidR="00104B0B">
          <w:t xml:space="preserve">specific ads that are featured on the application </w:t>
        </w:r>
      </w:ins>
      <w:ins w:id="812" w:author="Naomi Nash" w:date="2022-04-24T17:20:00Z">
        <w:r w:rsidR="00104B0B">
          <w:t>do not lose exposure</w:t>
        </w:r>
      </w:ins>
    </w:p>
    <w:p w14:paraId="057B666D" w14:textId="54A447E0" w:rsidR="005111D6" w:rsidRDefault="005111D6">
      <w:pPr>
        <w:tabs>
          <w:tab w:val="left" w:pos="720"/>
        </w:tabs>
        <w:ind w:left="1440"/>
        <w:rPr>
          <w:ins w:id="813" w:author="Naomi Nash" w:date="2022-04-22T22:08:00Z"/>
        </w:rPr>
        <w:pPrChange w:id="814" w:author="Naomi Nash" w:date="2022-04-24T17:25:00Z">
          <w:pPr>
            <w:tabs>
              <w:tab w:val="left" w:pos="720"/>
            </w:tabs>
          </w:pPr>
        </w:pPrChange>
      </w:pPr>
      <w:ins w:id="815" w:author="Naomi Nash" w:date="2022-04-22T22:08:00Z">
        <w:r>
          <w:t>5 –</w:t>
        </w:r>
      </w:ins>
      <w:ins w:id="816" w:author="Naomi Nash" w:date="2022-04-24T16:29:00Z">
        <w:r w:rsidR="00AF2119">
          <w:t xml:space="preserve"> </w:t>
        </w:r>
      </w:ins>
      <w:ins w:id="817" w:author="Naomi Nash" w:date="2022-04-24T17:22:00Z">
        <w:r w:rsidR="004A720F">
          <w:t xml:space="preserve">The last stakeholder requested that </w:t>
        </w:r>
      </w:ins>
      <w:ins w:id="818" w:author="Naomi Nash" w:date="2022-04-24T17:24:00Z">
        <w:r w:rsidR="00C64C0B">
          <w:t xml:space="preserve">uploads to the site should be monitored to allow for no disturbing or inappropriate content </w:t>
        </w:r>
        <w:r w:rsidR="000C54D8">
          <w:t xml:space="preserve">that goes past application upload guidelines to be posted so that </w:t>
        </w:r>
      </w:ins>
      <w:ins w:id="819" w:author="Naomi Nash" w:date="2022-04-24T17:25:00Z">
        <w:r w:rsidR="000C54D8">
          <w:t>their brand or company does not receive backlash or a hit to their reputation for having a connection with the application</w:t>
        </w:r>
      </w:ins>
    </w:p>
    <w:p w14:paraId="50681A71" w14:textId="550491A9" w:rsidR="00E83B6D" w:rsidDel="00BA166B" w:rsidRDefault="007E3E1C">
      <w:pPr>
        <w:tabs>
          <w:tab w:val="left" w:pos="720"/>
        </w:tabs>
        <w:rPr>
          <w:del w:id="820" w:author="Naomi Nash" w:date="2022-04-22T22:06:00Z"/>
        </w:rPr>
        <w:pPrChange w:id="821" w:author="Naomi Nash" w:date="2022-04-22T22:04:00Z">
          <w:pPr>
            <w:tabs>
              <w:tab w:val="left" w:pos="1395"/>
            </w:tabs>
            <w:ind w:left="1395"/>
          </w:pPr>
        </w:pPrChange>
      </w:pPr>
      <w:ins w:id="822" w:author="Naomi Nash" w:date="2022-04-22T22:04:00Z">
        <w:r>
          <w:tab/>
        </w:r>
        <w:r>
          <w:tab/>
        </w:r>
      </w:ins>
    </w:p>
    <w:p w14:paraId="74F71E5A" w14:textId="47546BD0" w:rsidR="001315E1" w:rsidRDefault="001315E1">
      <w:pPr>
        <w:tabs>
          <w:tab w:val="left" w:pos="720"/>
        </w:tabs>
        <w:pPrChange w:id="823" w:author="Naomi Nash" w:date="2022-04-22T22:06:00Z">
          <w:pPr>
            <w:tabs>
              <w:tab w:val="left" w:pos="1395"/>
            </w:tabs>
          </w:pPr>
        </w:pPrChange>
      </w:pPr>
    </w:p>
    <w:p w14:paraId="0CB8F3FD" w14:textId="6DB4CFB1" w:rsidR="001315E1" w:rsidRPr="0055012F" w:rsidRDefault="001315E1" w:rsidP="00E61623">
      <w:pPr>
        <w:tabs>
          <w:tab w:val="left" w:pos="1395"/>
        </w:tabs>
        <w:rPr>
          <w:b/>
          <w:bCs/>
        </w:rPr>
      </w:pPr>
      <w:bookmarkStart w:id="824" w:name="ProjectPlanSchedule"/>
      <w:commentRangeStart w:id="825"/>
      <w:commentRangeStart w:id="826"/>
      <w:r w:rsidRPr="10EC2F20">
        <w:rPr>
          <w:b/>
          <w:bCs/>
        </w:rPr>
        <w:t xml:space="preserve">2.3 </w:t>
      </w:r>
      <w:r w:rsidR="0055012F" w:rsidRPr="10EC2F20">
        <w:rPr>
          <w:b/>
          <w:bCs/>
        </w:rPr>
        <w:t>PROJECT PLAN SCHEDULE</w:t>
      </w:r>
      <w:commentRangeEnd w:id="825"/>
      <w:r>
        <w:rPr>
          <w:rStyle w:val="CommentReference"/>
        </w:rPr>
        <w:commentReference w:id="825"/>
      </w:r>
      <w:commentRangeEnd w:id="826"/>
      <w:r>
        <w:rPr>
          <w:rStyle w:val="CommentReference"/>
        </w:rPr>
        <w:commentReference w:id="826"/>
      </w:r>
    </w:p>
    <w:bookmarkEnd w:id="824"/>
    <w:p w14:paraId="2AC65A9F" w14:textId="2FB152ED" w:rsidR="000D4E15" w:rsidRDefault="000D4E15" w:rsidP="00E61623">
      <w:pPr>
        <w:tabs>
          <w:tab w:val="left" w:pos="1395"/>
        </w:tabs>
      </w:pPr>
      <w:r>
        <w:t xml:space="preserve">Week 3 </w:t>
      </w:r>
      <w:del w:id="827" w:author="Naomi Nash" w:date="2022-04-24T16:33:00Z">
        <w:r w:rsidDel="003B703C">
          <w:delText>-</w:delText>
        </w:r>
      </w:del>
      <w:ins w:id="828" w:author="Naomi Nash" w:date="2022-04-24T16:33:00Z">
        <w:r w:rsidR="003B703C">
          <w:t>–</w:t>
        </w:r>
      </w:ins>
      <w:r>
        <w:t xml:space="preserve"> Getting feedback from peers concerning project and making necessary changes</w:t>
      </w:r>
    </w:p>
    <w:p w14:paraId="71DAA9E6" w14:textId="41BAB491" w:rsidR="000D4E15" w:rsidRDefault="0B63BD41" w:rsidP="00E61623">
      <w:pPr>
        <w:tabs>
          <w:tab w:val="left" w:pos="1395"/>
        </w:tabs>
      </w:pPr>
      <w:r>
        <w:t>Week 4</w:t>
      </w:r>
      <w:del w:id="829" w:author="Daria Pacheco" w:date="2022-04-19T03:37:00Z">
        <w:r w:rsidR="000D4E15" w:rsidDel="0B63BD41">
          <w:delText xml:space="preserve"> </w:delText>
        </w:r>
        <w:r w:rsidR="000D4E15" w:rsidDel="5C3CB31F">
          <w:delText xml:space="preserve">- </w:delText>
        </w:r>
      </w:del>
      <w:ins w:id="830" w:author="Daria Pacheco" w:date="2022-04-19T03:37:00Z">
        <w:r w:rsidR="5C3CB31F">
          <w:t xml:space="preserve"> – Revise project and </w:t>
        </w:r>
      </w:ins>
      <w:ins w:id="831" w:author="Daria Pacheco" w:date="2022-04-19T03:38:00Z">
        <w:r w:rsidR="5C3CB31F">
          <w:t>work on coding</w:t>
        </w:r>
      </w:ins>
    </w:p>
    <w:p w14:paraId="7BCD7D70" w14:textId="0F5A8582" w:rsidR="001315E1" w:rsidRDefault="79363F7E" w:rsidP="00E61623">
      <w:pPr>
        <w:tabs>
          <w:tab w:val="left" w:pos="1395"/>
        </w:tabs>
      </w:pPr>
      <w:r>
        <w:t xml:space="preserve">Week </w:t>
      </w:r>
      <w:r w:rsidR="0D6CC122">
        <w:t xml:space="preserve">5 </w:t>
      </w:r>
      <w:r w:rsidR="6C148CDD">
        <w:t>–</w:t>
      </w:r>
      <w:r w:rsidR="0D6CC122">
        <w:t xml:space="preserve"> </w:t>
      </w:r>
      <w:ins w:id="832" w:author="Daria Pacheco" w:date="2022-04-19T03:38:00Z">
        <w:r w:rsidR="0D6CC122">
          <w:t>Create software diagram and get feedback from peers</w:t>
        </w:r>
      </w:ins>
    </w:p>
    <w:p w14:paraId="5213CA43" w14:textId="38D86FB0" w:rsidR="00C004F6" w:rsidRDefault="6C148CDD" w:rsidP="00E61623">
      <w:pPr>
        <w:tabs>
          <w:tab w:val="left" w:pos="1395"/>
        </w:tabs>
      </w:pPr>
      <w:r>
        <w:t xml:space="preserve">Week 6 </w:t>
      </w:r>
      <w:r w:rsidR="0B63BD41">
        <w:t>–</w:t>
      </w:r>
      <w:r>
        <w:t xml:space="preserve"> </w:t>
      </w:r>
      <w:ins w:id="833" w:author="Daria Pacheco" w:date="2022-04-19T03:39:00Z">
        <w:r>
          <w:t>revise code based on feedback</w:t>
        </w:r>
      </w:ins>
    </w:p>
    <w:p w14:paraId="1BDC76DD" w14:textId="32D9CF19" w:rsidR="000D4E15" w:rsidDel="006659F5" w:rsidRDefault="0B63BD41" w:rsidP="00E61623">
      <w:pPr>
        <w:tabs>
          <w:tab w:val="left" w:pos="1395"/>
        </w:tabs>
        <w:rPr>
          <w:del w:id="834" w:author="Daria Pacheco" w:date="2022-04-19T03:39:00Z"/>
        </w:rPr>
      </w:pPr>
      <w:r>
        <w:t xml:space="preserve">Week 7 – </w:t>
      </w:r>
      <w:ins w:id="835" w:author="Daria Pacheco" w:date="2022-04-19T03:39:00Z">
        <w:r>
          <w:t>Get feedback for final draft</w:t>
        </w:r>
      </w:ins>
    </w:p>
    <w:p w14:paraId="485BDE5F" w14:textId="77777777" w:rsidR="006659F5" w:rsidRDefault="006659F5" w:rsidP="00E61623">
      <w:pPr>
        <w:tabs>
          <w:tab w:val="left" w:pos="1395"/>
        </w:tabs>
        <w:rPr>
          <w:ins w:id="836" w:author="Naomi Nash" w:date="2022-04-19T10:10:00Z"/>
        </w:rPr>
      </w:pPr>
    </w:p>
    <w:p w14:paraId="3C8002A6" w14:textId="2F208AEF" w:rsidR="000D4E15" w:rsidRDefault="000D4E15" w:rsidP="00E61623">
      <w:pPr>
        <w:tabs>
          <w:tab w:val="left" w:pos="1395"/>
        </w:tabs>
        <w:rPr>
          <w:del w:id="837" w:author="Daria Pacheco" w:date="2022-04-19T03:39:00Z"/>
        </w:rPr>
      </w:pPr>
      <w:del w:id="838" w:author="Daria Pacheco" w:date="2022-04-19T03:39:00Z">
        <w:r w:rsidDel="000D4E15">
          <w:delText xml:space="preserve">Week 8 – </w:delText>
        </w:r>
      </w:del>
    </w:p>
    <w:p w14:paraId="0E7EC8FF" w14:textId="30F18DC5" w:rsidR="005C1890" w:rsidRDefault="005C1890" w:rsidP="00E61623">
      <w:pPr>
        <w:tabs>
          <w:tab w:val="left" w:pos="1395"/>
        </w:tabs>
      </w:pPr>
    </w:p>
    <w:p w14:paraId="3DD87BB5" w14:textId="02A18591" w:rsidR="005C1890" w:rsidRPr="0055012F" w:rsidRDefault="005C1890" w:rsidP="00E61623">
      <w:pPr>
        <w:tabs>
          <w:tab w:val="left" w:pos="1395"/>
        </w:tabs>
        <w:rPr>
          <w:ins w:id="839" w:author="Daria Pacheco" w:date="2022-04-19T02:51:00Z"/>
          <w:b/>
        </w:rPr>
      </w:pPr>
      <w:commentRangeStart w:id="840"/>
      <w:commentRangeStart w:id="841"/>
      <w:r w:rsidRPr="0055012F">
        <w:rPr>
          <w:b/>
        </w:rPr>
        <w:t xml:space="preserve">2.4 </w:t>
      </w:r>
      <w:bookmarkStart w:id="842" w:name="DataDictionary"/>
      <w:r w:rsidRPr="0055012F">
        <w:rPr>
          <w:b/>
        </w:rPr>
        <w:t>DATA DICTIONARY</w:t>
      </w:r>
      <w:commentRangeEnd w:id="840"/>
      <w:r>
        <w:rPr>
          <w:rStyle w:val="CommentReference"/>
        </w:rPr>
        <w:commentReference w:id="840"/>
      </w:r>
      <w:commentRangeEnd w:id="841"/>
      <w:r w:rsidR="00144CBE">
        <w:rPr>
          <w:rStyle w:val="CommentReference"/>
        </w:rPr>
        <w:commentReference w:id="841"/>
      </w:r>
      <w:bookmarkEnd w:id="842"/>
    </w:p>
    <w:p w14:paraId="2DD0BF57" w14:textId="6C6809FC" w:rsidR="7F3A785D" w:rsidRPr="00796F6C" w:rsidRDefault="716044DC">
      <w:pPr>
        <w:pStyle w:val="ListParagraph"/>
        <w:numPr>
          <w:ilvl w:val="0"/>
          <w:numId w:val="8"/>
        </w:numPr>
        <w:tabs>
          <w:tab w:val="left" w:pos="1395"/>
        </w:tabs>
        <w:rPr>
          <w:ins w:id="843" w:author="Daria Pacheco" w:date="2022-04-19T02:59:00Z"/>
          <w:rFonts w:asciiTheme="minorEastAsia" w:eastAsiaTheme="minorEastAsia" w:hAnsiTheme="minorEastAsia" w:cstheme="minorEastAsia"/>
          <w:rPrChange w:id="844" w:author="Naomi Nash" w:date="2022-04-19T10:10:00Z">
            <w:rPr>
              <w:ins w:id="845" w:author="Daria Pacheco" w:date="2022-04-19T02:59:00Z"/>
              <w:rFonts w:asciiTheme="minorEastAsia" w:eastAsiaTheme="minorEastAsia" w:hAnsiTheme="minorEastAsia" w:cstheme="minorEastAsia"/>
              <w:b/>
            </w:rPr>
          </w:rPrChange>
        </w:rPr>
        <w:pPrChange w:id="846" w:author="Daria Pacheco" w:date="2022-04-18T22:59:00Z">
          <w:pPr>
            <w:tabs>
              <w:tab w:val="left" w:pos="1395"/>
            </w:tabs>
          </w:pPr>
        </w:pPrChange>
      </w:pPr>
      <w:ins w:id="847" w:author="Daria Pacheco" w:date="2022-04-19T02:59:00Z">
        <w:r w:rsidRPr="00796F6C">
          <w:rPr>
            <w:rPrChange w:id="848" w:author="Naomi Nash" w:date="2022-04-19T10:10:00Z">
              <w:rPr>
                <w:b/>
                <w:bCs/>
              </w:rPr>
            </w:rPrChange>
          </w:rPr>
          <w:t xml:space="preserve">API - </w:t>
        </w:r>
      </w:ins>
      <w:ins w:id="849" w:author="Daria Pacheco" w:date="2022-04-19T03:01:00Z">
        <w:r w:rsidR="01E2CE6D" w:rsidRPr="00796F6C">
          <w:rPr>
            <w:rPrChange w:id="850" w:author="Naomi Nash" w:date="2022-04-19T10:10:00Z">
              <w:rPr>
                <w:b/>
              </w:rPr>
            </w:rPrChange>
          </w:rPr>
          <w:t>application programming interface, which is a set of definitions and protocols for building and integrating application software.</w:t>
        </w:r>
      </w:ins>
    </w:p>
    <w:p w14:paraId="46011F19" w14:textId="6F8D1C58" w:rsidR="716044DC" w:rsidRPr="00796F6C" w:rsidRDefault="716044DC">
      <w:pPr>
        <w:pStyle w:val="ListParagraph"/>
        <w:numPr>
          <w:ilvl w:val="0"/>
          <w:numId w:val="8"/>
        </w:numPr>
        <w:tabs>
          <w:tab w:val="left" w:pos="1395"/>
        </w:tabs>
        <w:rPr>
          <w:ins w:id="851" w:author="Daria Pacheco" w:date="2022-04-19T03:00:00Z"/>
          <w:rFonts w:eastAsiaTheme="minorEastAsia"/>
          <w:rPrChange w:id="852" w:author="Naomi Nash" w:date="2022-04-19T10:10:00Z">
            <w:rPr>
              <w:ins w:id="853" w:author="Daria Pacheco" w:date="2022-04-19T03:00:00Z"/>
              <w:rFonts w:eastAsiaTheme="minorEastAsia"/>
              <w:b/>
            </w:rPr>
          </w:rPrChange>
        </w:rPr>
        <w:pPrChange w:id="854" w:author="Daria Pacheco" w:date="2022-04-19T02:59:00Z">
          <w:pPr/>
        </w:pPrChange>
      </w:pPr>
      <w:ins w:id="855" w:author="Daria Pacheco" w:date="2022-04-19T02:59:00Z">
        <w:r w:rsidRPr="00796F6C">
          <w:rPr>
            <w:rPrChange w:id="856" w:author="Naomi Nash" w:date="2022-04-19T10:10:00Z">
              <w:rPr>
                <w:b/>
                <w:bCs/>
              </w:rPr>
            </w:rPrChange>
          </w:rPr>
          <w:t>Structured Databa</w:t>
        </w:r>
      </w:ins>
      <w:ins w:id="857" w:author="Daria Pacheco" w:date="2022-04-19T03:00:00Z">
        <w:r w:rsidRPr="00796F6C">
          <w:rPr>
            <w:rPrChange w:id="858" w:author="Naomi Nash" w:date="2022-04-19T10:10:00Z">
              <w:rPr>
                <w:b/>
                <w:bCs/>
              </w:rPr>
            </w:rPrChange>
          </w:rPr>
          <w:t xml:space="preserve">se - </w:t>
        </w:r>
      </w:ins>
      <w:ins w:id="859" w:author="Daria Pacheco" w:date="2022-04-19T03:03:00Z">
        <w:r w:rsidR="2BEF75DB" w:rsidRPr="00796F6C">
          <w:rPr>
            <w:rPrChange w:id="860" w:author="Naomi Nash" w:date="2022-04-19T10:10:00Z">
              <w:rPr>
                <w:b/>
                <w:bCs/>
              </w:rPr>
            </w:rPrChange>
          </w:rPr>
          <w:t>data that has been organized into a formatted repository, typically a database, so that its elements can be made addressable for more effective processing and analysis.</w:t>
        </w:r>
      </w:ins>
    </w:p>
    <w:p w14:paraId="5EDEE30A" w14:textId="40DD3D9E" w:rsidR="716044DC" w:rsidRPr="00796F6C" w:rsidRDefault="02CE0C62">
      <w:pPr>
        <w:pStyle w:val="ListParagraph"/>
        <w:numPr>
          <w:ilvl w:val="0"/>
          <w:numId w:val="8"/>
        </w:numPr>
        <w:tabs>
          <w:tab w:val="left" w:pos="1395"/>
        </w:tabs>
        <w:rPr>
          <w:rFonts w:eastAsiaTheme="minorEastAsia"/>
          <w:rPrChange w:id="861" w:author="Naomi Nash" w:date="2022-04-19T10:10:00Z">
            <w:rPr>
              <w:rFonts w:eastAsiaTheme="minorEastAsia"/>
              <w:b/>
            </w:rPr>
          </w:rPrChange>
        </w:rPr>
        <w:pPrChange w:id="862" w:author="Daria Pacheco" w:date="2022-04-19T03:00:00Z">
          <w:pPr/>
        </w:pPrChange>
      </w:pPr>
      <w:ins w:id="863" w:author="Daria Pacheco" w:date="2022-04-19T03:00:00Z">
        <w:r w:rsidRPr="00796F6C">
          <w:rPr>
            <w:rPrChange w:id="864" w:author="Naomi Nash" w:date="2022-04-19T10:10:00Z">
              <w:rPr>
                <w:b/>
                <w:bCs/>
              </w:rPr>
            </w:rPrChange>
          </w:rPr>
          <w:t xml:space="preserve">Unstructured Database - </w:t>
        </w:r>
      </w:ins>
      <w:ins w:id="865" w:author="Daria Pacheco" w:date="2022-04-19T03:03:00Z">
        <w:r w:rsidR="7F14FE93" w:rsidRPr="00796F6C">
          <w:rPr>
            <w:rPrChange w:id="866" w:author="Naomi Nash" w:date="2022-04-19T10:10:00Z">
              <w:rPr>
                <w:b/>
              </w:rPr>
            </w:rPrChange>
          </w:rPr>
          <w:t>is information that either does not have a pre-defined data model or is not organized in a pre-defined manner.</w:t>
        </w:r>
      </w:ins>
    </w:p>
    <w:p w14:paraId="42E7584D" w14:textId="4033561E" w:rsidR="005C1890" w:rsidRDefault="005C1890" w:rsidP="00E61623">
      <w:pPr>
        <w:tabs>
          <w:tab w:val="left" w:pos="1395"/>
        </w:tabs>
      </w:pPr>
    </w:p>
    <w:p w14:paraId="0C7B9611" w14:textId="15842914" w:rsidR="005C1890" w:rsidRPr="0055012F" w:rsidRDefault="005C1890" w:rsidP="00E61623">
      <w:pPr>
        <w:tabs>
          <w:tab w:val="left" w:pos="1395"/>
        </w:tabs>
        <w:rPr>
          <w:b/>
          <w:bCs/>
        </w:rPr>
      </w:pPr>
      <w:r w:rsidRPr="0055012F">
        <w:rPr>
          <w:b/>
          <w:bCs/>
        </w:rPr>
        <w:t xml:space="preserve">2.5 </w:t>
      </w:r>
      <w:bookmarkStart w:id="867" w:name="RolesAndResponsabilites"/>
      <w:r w:rsidRPr="0055012F">
        <w:rPr>
          <w:b/>
          <w:bCs/>
        </w:rPr>
        <w:t>ROLES AND RESPONSIBILITIES</w:t>
      </w:r>
      <w:bookmarkEnd w:id="867"/>
      <w:r w:rsidRPr="0055012F">
        <w:rPr>
          <w:b/>
          <w:bCs/>
        </w:rPr>
        <w:tab/>
      </w:r>
    </w:p>
    <w:tbl>
      <w:tblPr>
        <w:tblStyle w:val="TableGrid"/>
        <w:tblW w:w="0" w:type="auto"/>
        <w:tblLook w:val="04A0" w:firstRow="1" w:lastRow="0" w:firstColumn="1" w:lastColumn="0" w:noHBand="0" w:noVBand="1"/>
      </w:tblPr>
      <w:tblGrid>
        <w:gridCol w:w="3116"/>
        <w:gridCol w:w="3117"/>
        <w:gridCol w:w="3117"/>
        <w:tblGridChange w:id="868">
          <w:tblGrid>
            <w:gridCol w:w="3116"/>
            <w:gridCol w:w="3117"/>
            <w:gridCol w:w="3117"/>
          </w:tblGrid>
        </w:tblGridChange>
      </w:tblGrid>
      <w:tr w:rsidR="00AC7787" w14:paraId="2B1A3D8C" w14:textId="77777777" w:rsidTr="00AC7787">
        <w:tc>
          <w:tcPr>
            <w:tcW w:w="3116" w:type="dxa"/>
          </w:tcPr>
          <w:p w14:paraId="64088D8C" w14:textId="262A42FA" w:rsidR="00AC7787" w:rsidRDefault="00AC7787" w:rsidP="00E61623">
            <w:pPr>
              <w:tabs>
                <w:tab w:val="left" w:pos="1395"/>
              </w:tabs>
            </w:pPr>
            <w:r>
              <w:t>Role</w:t>
            </w:r>
          </w:p>
        </w:tc>
        <w:tc>
          <w:tcPr>
            <w:tcW w:w="3117" w:type="dxa"/>
          </w:tcPr>
          <w:p w14:paraId="372B1318" w14:textId="64BA186B" w:rsidR="00AC7787" w:rsidRDefault="00AC7787" w:rsidP="00E61623">
            <w:pPr>
              <w:tabs>
                <w:tab w:val="left" w:pos="1395"/>
              </w:tabs>
            </w:pPr>
            <w:r>
              <w:t>Name</w:t>
            </w:r>
          </w:p>
        </w:tc>
        <w:tc>
          <w:tcPr>
            <w:tcW w:w="3117" w:type="dxa"/>
          </w:tcPr>
          <w:p w14:paraId="0A885464" w14:textId="507D7F57" w:rsidR="005344F5" w:rsidRDefault="00AC7787" w:rsidP="00E61623">
            <w:pPr>
              <w:tabs>
                <w:tab w:val="left" w:pos="1395"/>
              </w:tabs>
            </w:pPr>
            <w:commentRangeStart w:id="869"/>
            <w:commentRangeStart w:id="870"/>
            <w:r>
              <w:t>Responsibilities</w:t>
            </w:r>
            <w:commentRangeEnd w:id="869"/>
            <w:r>
              <w:rPr>
                <w:rStyle w:val="CommentReference"/>
              </w:rPr>
              <w:commentReference w:id="869"/>
            </w:r>
            <w:commentRangeEnd w:id="870"/>
            <w:r>
              <w:rPr>
                <w:rStyle w:val="CommentReference"/>
              </w:rPr>
              <w:commentReference w:id="870"/>
            </w:r>
          </w:p>
        </w:tc>
      </w:tr>
      <w:tr w:rsidR="005344F5" w14:paraId="64736D99" w14:textId="77777777" w:rsidTr="00AC7787">
        <w:tc>
          <w:tcPr>
            <w:tcW w:w="3116" w:type="dxa"/>
          </w:tcPr>
          <w:p w14:paraId="0F15312B" w14:textId="3D7D65D0" w:rsidR="005344F5" w:rsidRDefault="005344F5" w:rsidP="00E61623">
            <w:pPr>
              <w:tabs>
                <w:tab w:val="left" w:pos="1395"/>
              </w:tabs>
            </w:pPr>
            <w:r>
              <w:t>Team Lead</w:t>
            </w:r>
          </w:p>
        </w:tc>
        <w:tc>
          <w:tcPr>
            <w:tcW w:w="3117" w:type="dxa"/>
          </w:tcPr>
          <w:p w14:paraId="3B0BF625" w14:textId="28577056" w:rsidR="005344F5" w:rsidRDefault="005344F5" w:rsidP="00E61623">
            <w:pPr>
              <w:tabs>
                <w:tab w:val="left" w:pos="1395"/>
              </w:tabs>
            </w:pPr>
            <w:r>
              <w:t>Naomi Nash</w:t>
            </w:r>
          </w:p>
        </w:tc>
        <w:tc>
          <w:tcPr>
            <w:tcW w:w="3117" w:type="dxa"/>
          </w:tcPr>
          <w:p w14:paraId="54EEB3C5" w14:textId="55CF7D87" w:rsidR="005344F5" w:rsidRDefault="4548367C" w:rsidP="00E61623">
            <w:pPr>
              <w:tabs>
                <w:tab w:val="left" w:pos="1395"/>
              </w:tabs>
            </w:pPr>
            <w:ins w:id="871" w:author="Daria Pacheco" w:date="2022-04-19T03:05:00Z">
              <w:r>
                <w:t>Oversees groupwork</w:t>
              </w:r>
            </w:ins>
          </w:p>
        </w:tc>
      </w:tr>
      <w:tr w:rsidR="00AC7787" w14:paraId="69FDD9D8" w14:textId="77777777" w:rsidTr="00AC7787">
        <w:tc>
          <w:tcPr>
            <w:tcW w:w="3116" w:type="dxa"/>
          </w:tcPr>
          <w:p w14:paraId="28B7E6B2" w14:textId="35F5A9C9" w:rsidR="00AC7787" w:rsidRDefault="00AC7787" w:rsidP="00E61623">
            <w:pPr>
              <w:tabs>
                <w:tab w:val="left" w:pos="1395"/>
              </w:tabs>
            </w:pPr>
            <w:r>
              <w:t>Release Manager</w:t>
            </w:r>
          </w:p>
        </w:tc>
        <w:tc>
          <w:tcPr>
            <w:tcW w:w="3117" w:type="dxa"/>
          </w:tcPr>
          <w:p w14:paraId="321A1567" w14:textId="0106834C" w:rsidR="00AC7787" w:rsidRDefault="000E569B" w:rsidP="000E569B">
            <w:pPr>
              <w:tabs>
                <w:tab w:val="left" w:pos="1395"/>
              </w:tabs>
            </w:pPr>
            <w:r>
              <w:t>Daria Pacheco</w:t>
            </w:r>
          </w:p>
        </w:tc>
        <w:tc>
          <w:tcPr>
            <w:tcW w:w="3117" w:type="dxa"/>
          </w:tcPr>
          <w:p w14:paraId="2DB3E8FC" w14:textId="20C2AE68" w:rsidR="00AC7787" w:rsidRDefault="2CEB2559" w:rsidP="00E61623">
            <w:pPr>
              <w:tabs>
                <w:tab w:val="left" w:pos="1395"/>
              </w:tabs>
            </w:pPr>
            <w:ins w:id="872" w:author="Daria Pacheco" w:date="2022-04-19T03:05:00Z">
              <w:r>
                <w:t xml:space="preserve">Keeps group on </w:t>
              </w:r>
              <w:r w:rsidR="7EB8DBB1">
                <w:t>schedule</w:t>
              </w:r>
            </w:ins>
          </w:p>
        </w:tc>
      </w:tr>
      <w:tr w:rsidR="00AC7787" w14:paraId="7905DAB2" w14:textId="77777777" w:rsidTr="5CEB99B8">
        <w:tblPrEx>
          <w:tblW w:w="0" w:type="auto"/>
          <w:tblPrExChange w:id="873" w:author="Daria Pacheco" w:date="2022-04-18T22:55:00Z">
            <w:tblPrEx>
              <w:tblW w:w="0" w:type="auto"/>
            </w:tblPrEx>
          </w:tblPrExChange>
        </w:tblPrEx>
        <w:trPr>
          <w:trHeight w:val="300"/>
        </w:trPr>
        <w:tc>
          <w:tcPr>
            <w:tcW w:w="3116" w:type="dxa"/>
            <w:tcPrChange w:id="874" w:author="Daria Pacheco" w:date="2022-04-18T22:55:00Z">
              <w:tcPr>
                <w:tcW w:w="3116" w:type="dxa"/>
              </w:tcPr>
            </w:tcPrChange>
          </w:tcPr>
          <w:p w14:paraId="4A9B2C8D" w14:textId="57318B7F" w:rsidR="00AC7787" w:rsidRDefault="00AC7787" w:rsidP="00E61623">
            <w:pPr>
              <w:tabs>
                <w:tab w:val="left" w:pos="1395"/>
              </w:tabs>
            </w:pPr>
            <w:r>
              <w:t>Documentation and Tester</w:t>
            </w:r>
          </w:p>
        </w:tc>
        <w:tc>
          <w:tcPr>
            <w:tcW w:w="3117" w:type="dxa"/>
            <w:tcPrChange w:id="875" w:author="Daria Pacheco" w:date="2022-04-18T22:55:00Z">
              <w:tcPr>
                <w:tcW w:w="3117" w:type="dxa"/>
              </w:tcPr>
            </w:tcPrChange>
          </w:tcPr>
          <w:p w14:paraId="3E090B71" w14:textId="7A65FA2B" w:rsidR="00AC7787" w:rsidRDefault="000E569B" w:rsidP="00E61623">
            <w:pPr>
              <w:tabs>
                <w:tab w:val="left" w:pos="1395"/>
              </w:tabs>
            </w:pPr>
            <w:r>
              <w:t xml:space="preserve">Naomi Nash and </w:t>
            </w:r>
            <w:r w:rsidR="00AC7787">
              <w:t>Daria Pacheco</w:t>
            </w:r>
          </w:p>
        </w:tc>
        <w:tc>
          <w:tcPr>
            <w:tcW w:w="3117" w:type="dxa"/>
            <w:tcPrChange w:id="876" w:author="Daria Pacheco" w:date="2022-04-18T22:55:00Z">
              <w:tcPr>
                <w:tcW w:w="3117" w:type="dxa"/>
              </w:tcPr>
            </w:tcPrChange>
          </w:tcPr>
          <w:p w14:paraId="7C08CF4E" w14:textId="366F82F1" w:rsidR="00AC7787" w:rsidRDefault="30D325B6" w:rsidP="00E61623">
            <w:pPr>
              <w:tabs>
                <w:tab w:val="left" w:pos="1395"/>
              </w:tabs>
              <w:rPr>
                <w:rFonts w:ascii="Roboto" w:eastAsia="Roboto" w:hAnsi="Roboto" w:cs="Roboto"/>
                <w:color w:val="4D5156"/>
                <w:sz w:val="21"/>
                <w:szCs w:val="21"/>
              </w:rPr>
            </w:pPr>
            <w:ins w:id="877" w:author="Daria Pacheco" w:date="2022-04-19T03:10:00Z">
              <w:r w:rsidRPr="30D325B6">
                <w:rPr>
                  <w:rFonts w:ascii="Roboto" w:eastAsia="Roboto" w:hAnsi="Roboto" w:cs="Roboto"/>
                  <w:color w:val="4D5156"/>
                  <w:sz w:val="21"/>
                  <w:szCs w:val="21"/>
                </w:rPr>
                <w:t>Ensures that documentation about how to use the system matches with what the system does</w:t>
              </w:r>
            </w:ins>
          </w:p>
        </w:tc>
      </w:tr>
      <w:tr w:rsidR="00AC7787" w14:paraId="276E120E" w14:textId="77777777" w:rsidTr="00AC7787">
        <w:tc>
          <w:tcPr>
            <w:tcW w:w="3116" w:type="dxa"/>
          </w:tcPr>
          <w:p w14:paraId="05C5AE45" w14:textId="1FD88ABA" w:rsidR="00AC7787" w:rsidRDefault="00AC7787" w:rsidP="00E61623">
            <w:pPr>
              <w:tabs>
                <w:tab w:val="left" w:pos="1395"/>
              </w:tabs>
            </w:pPr>
            <w:r>
              <w:t>Coder and Tester</w:t>
            </w:r>
          </w:p>
        </w:tc>
        <w:tc>
          <w:tcPr>
            <w:tcW w:w="3117" w:type="dxa"/>
          </w:tcPr>
          <w:p w14:paraId="0BBB38FA" w14:textId="7B1FC6E2" w:rsidR="00AC7787" w:rsidRDefault="00AC7787" w:rsidP="00E61623">
            <w:pPr>
              <w:tabs>
                <w:tab w:val="left" w:pos="1395"/>
              </w:tabs>
            </w:pPr>
            <w:r>
              <w:t>Naomi Nash and Daria Pacheco</w:t>
            </w:r>
          </w:p>
        </w:tc>
        <w:tc>
          <w:tcPr>
            <w:tcW w:w="3117" w:type="dxa"/>
          </w:tcPr>
          <w:p w14:paraId="2885933B" w14:textId="20157F10" w:rsidR="00AC7787" w:rsidRDefault="00DA0726" w:rsidP="00E61623">
            <w:pPr>
              <w:tabs>
                <w:tab w:val="left" w:pos="1395"/>
              </w:tabs>
            </w:pPr>
            <w:ins w:id="878" w:author="Naomi Nash" w:date="2022-04-24T16:40:00Z">
              <w:r>
                <w:t>Te</w:t>
              </w:r>
            </w:ins>
            <w:ins w:id="879" w:author="Daria Pacheco" w:date="2022-04-19T03:11:00Z">
              <w:del w:id="880" w:author="Naomi Nash" w:date="2022-04-24T16:40:00Z">
                <w:r w:rsidR="59C46984" w:rsidDel="00DA0726">
                  <w:delText>te</w:delText>
                </w:r>
              </w:del>
              <w:r w:rsidR="59C46984">
                <w:t>sts the software</w:t>
              </w:r>
            </w:ins>
          </w:p>
        </w:tc>
      </w:tr>
    </w:tbl>
    <w:p w14:paraId="0A28A9E1" w14:textId="77777777" w:rsidR="005C1890" w:rsidRDefault="005C1890" w:rsidP="00E61623">
      <w:pPr>
        <w:tabs>
          <w:tab w:val="left" w:pos="1395"/>
        </w:tabs>
      </w:pPr>
    </w:p>
    <w:p w14:paraId="24C17E40" w14:textId="1EF71469" w:rsidR="00FB178F" w:rsidRPr="0055012F" w:rsidRDefault="00FB178F" w:rsidP="00E61623">
      <w:pPr>
        <w:tabs>
          <w:tab w:val="left" w:pos="1395"/>
        </w:tabs>
        <w:rPr>
          <w:b/>
          <w:bCs/>
        </w:rPr>
      </w:pPr>
      <w:r w:rsidRPr="0055012F">
        <w:rPr>
          <w:b/>
          <w:bCs/>
        </w:rPr>
        <w:t xml:space="preserve">2.7 </w:t>
      </w:r>
      <w:bookmarkStart w:id="881" w:name="SoftwareDiagram"/>
      <w:r w:rsidR="004B0B63">
        <w:rPr>
          <w:b/>
          <w:bCs/>
        </w:rPr>
        <w:t>SOFTWARE</w:t>
      </w:r>
      <w:r w:rsidRPr="0055012F">
        <w:rPr>
          <w:b/>
          <w:bCs/>
        </w:rPr>
        <w:t xml:space="preserve"> DIAGRAM</w:t>
      </w:r>
      <w:bookmarkEnd w:id="881"/>
      <w:r w:rsidRPr="0055012F">
        <w:rPr>
          <w:b/>
          <w:bCs/>
        </w:rPr>
        <w:tab/>
      </w:r>
      <w:r w:rsidR="00CB227A">
        <w:rPr>
          <w:b/>
          <w:bCs/>
        </w:rPr>
        <w:br/>
      </w:r>
      <w:r w:rsidR="00CB227A">
        <w:rPr>
          <w:noProof/>
        </w:rPr>
        <w:drawing>
          <wp:inline distT="0" distB="0" distL="0" distR="0" wp14:anchorId="4ECF0ED2" wp14:editId="31238EE8">
            <wp:extent cx="4227616" cy="5329356"/>
            <wp:effectExtent l="0" t="0" r="1905"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2"/>
                    <a:srcRect t="1686" b="2224"/>
                    <a:stretch/>
                  </pic:blipFill>
                  <pic:spPr bwMode="auto">
                    <a:xfrm>
                      <a:off x="0" y="0"/>
                      <a:ext cx="4258402" cy="5368165"/>
                    </a:xfrm>
                    <a:prstGeom prst="rect">
                      <a:avLst/>
                    </a:prstGeom>
                    <a:ln>
                      <a:noFill/>
                    </a:ln>
                    <a:extLst>
                      <a:ext uri="{53640926-AAD7-44D8-BBD7-CCE9431645EC}">
                        <a14:shadowObscured xmlns:a14="http://schemas.microsoft.com/office/drawing/2010/main"/>
                      </a:ext>
                    </a:extLst>
                  </pic:spPr>
                </pic:pic>
              </a:graphicData>
            </a:graphic>
          </wp:inline>
        </w:drawing>
      </w:r>
    </w:p>
    <w:p w14:paraId="05C9319F" w14:textId="77777777" w:rsidR="00A974DF" w:rsidRDefault="00A974DF" w:rsidP="00E61623">
      <w:pPr>
        <w:tabs>
          <w:tab w:val="left" w:pos="1395"/>
        </w:tabs>
        <w:rPr>
          <w:ins w:id="882" w:author="Naomi Nash" w:date="2022-04-26T22:23:00Z"/>
          <w:b/>
          <w:bCs/>
        </w:rPr>
      </w:pPr>
    </w:p>
    <w:p w14:paraId="2BDAE020" w14:textId="43BE9FD3" w:rsidR="00053C59" w:rsidRDefault="00FB178F" w:rsidP="00E61623">
      <w:pPr>
        <w:tabs>
          <w:tab w:val="left" w:pos="1395"/>
        </w:tabs>
        <w:rPr>
          <w:b/>
          <w:bCs/>
        </w:rPr>
      </w:pPr>
      <w:r w:rsidRPr="0055012F">
        <w:rPr>
          <w:b/>
          <w:bCs/>
        </w:rPr>
        <w:t xml:space="preserve">2.8 </w:t>
      </w:r>
      <w:bookmarkStart w:id="883" w:name="InsfrastructureDiagram"/>
      <w:r w:rsidR="004B0B63">
        <w:rPr>
          <w:b/>
          <w:bCs/>
        </w:rPr>
        <w:t>INFRASTUCTURE</w:t>
      </w:r>
      <w:r w:rsidRPr="0055012F">
        <w:rPr>
          <w:b/>
          <w:bCs/>
        </w:rPr>
        <w:t xml:space="preserve"> DIAGRAM</w:t>
      </w:r>
      <w:bookmarkEnd w:id="883"/>
      <w:r w:rsidR="00CB227A">
        <w:rPr>
          <w:b/>
          <w:bCs/>
        </w:rPr>
        <w:br/>
      </w:r>
      <w:r w:rsidR="00B15B5A">
        <w:rPr>
          <w:noProof/>
        </w:rPr>
        <w:drawing>
          <wp:inline distT="0" distB="0" distL="0" distR="0" wp14:anchorId="48684F29" wp14:editId="36A425BF">
            <wp:extent cx="4150443" cy="4132613"/>
            <wp:effectExtent l="0" t="0" r="254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3"/>
                    <a:srcRect t="1928" b="2129"/>
                    <a:stretch/>
                  </pic:blipFill>
                  <pic:spPr bwMode="auto">
                    <a:xfrm>
                      <a:off x="0" y="0"/>
                      <a:ext cx="4166675" cy="4148776"/>
                    </a:xfrm>
                    <a:prstGeom prst="rect">
                      <a:avLst/>
                    </a:prstGeom>
                    <a:ln>
                      <a:noFill/>
                    </a:ln>
                    <a:extLst>
                      <a:ext uri="{53640926-AAD7-44D8-BBD7-CCE9431645EC}">
                        <a14:shadowObscured xmlns:a14="http://schemas.microsoft.com/office/drawing/2010/main"/>
                      </a:ext>
                    </a:extLst>
                  </pic:spPr>
                </pic:pic>
              </a:graphicData>
            </a:graphic>
          </wp:inline>
        </w:drawing>
      </w:r>
    </w:p>
    <w:p w14:paraId="1C7158CE" w14:textId="63DC43A7" w:rsidR="00FA5BC6" w:rsidRPr="0055012F" w:rsidRDefault="00FA5BC6" w:rsidP="00E61623">
      <w:pPr>
        <w:tabs>
          <w:tab w:val="left" w:pos="1395"/>
        </w:tabs>
        <w:rPr>
          <w:b/>
          <w:bCs/>
        </w:rPr>
      </w:pPr>
    </w:p>
    <w:p w14:paraId="3090CDD5" w14:textId="3BDB0973" w:rsidR="00053C59" w:rsidRPr="0055012F" w:rsidRDefault="00053C59" w:rsidP="00E61623">
      <w:pPr>
        <w:tabs>
          <w:tab w:val="left" w:pos="1395"/>
        </w:tabs>
        <w:rPr>
          <w:b/>
          <w:bCs/>
        </w:rPr>
      </w:pPr>
      <w:r w:rsidRPr="0055012F">
        <w:rPr>
          <w:b/>
          <w:bCs/>
        </w:rPr>
        <w:t xml:space="preserve">2.9 </w:t>
      </w:r>
      <w:bookmarkStart w:id="884" w:name="UseCasesDiagram"/>
      <w:r w:rsidR="006956EE">
        <w:rPr>
          <w:b/>
          <w:bCs/>
        </w:rPr>
        <w:t>USE CASE</w:t>
      </w:r>
      <w:ins w:id="885" w:author="Naomi Nash" w:date="2022-04-26T21:52:00Z">
        <w:r w:rsidR="00863F2D">
          <w:rPr>
            <w:b/>
            <w:bCs/>
          </w:rPr>
          <w:t>/P</w:t>
        </w:r>
        <w:r w:rsidR="00EA36A9">
          <w:rPr>
            <w:b/>
            <w:bCs/>
          </w:rPr>
          <w:t>ROCESS FLO</w:t>
        </w:r>
      </w:ins>
      <w:ins w:id="886" w:author="Naomi Nash" w:date="2022-04-26T22:21:00Z">
        <w:r w:rsidR="00E40C79">
          <w:rPr>
            <w:b/>
            <w:bCs/>
          </w:rPr>
          <w:t>W</w:t>
        </w:r>
      </w:ins>
      <w:del w:id="887" w:author="Naomi Nash" w:date="2022-04-22T22:10:00Z">
        <w:r w:rsidR="006956EE" w:rsidDel="008F2264">
          <w:rPr>
            <w:b/>
            <w:bCs/>
          </w:rPr>
          <w:delText>S</w:delText>
        </w:r>
      </w:del>
      <w:r w:rsidRPr="0055012F">
        <w:rPr>
          <w:b/>
          <w:bCs/>
        </w:rPr>
        <w:t xml:space="preserve"> DIAGRAM</w:t>
      </w:r>
      <w:bookmarkEnd w:id="884"/>
      <w:r w:rsidR="00B15B5A">
        <w:rPr>
          <w:b/>
          <w:bCs/>
        </w:rPr>
        <w:br/>
      </w:r>
      <w:r w:rsidR="00D84094">
        <w:rPr>
          <w:noProof/>
        </w:rPr>
        <w:drawing>
          <wp:inline distT="0" distB="0" distL="0" distR="0" wp14:anchorId="68CFFBA3" wp14:editId="6FFCB79E">
            <wp:extent cx="6441522" cy="330134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14"/>
                    <a:srcRect l="1070" t="1" b="1846"/>
                    <a:stretch/>
                  </pic:blipFill>
                  <pic:spPr bwMode="auto">
                    <a:xfrm>
                      <a:off x="0" y="0"/>
                      <a:ext cx="6460821" cy="3311231"/>
                    </a:xfrm>
                    <a:prstGeom prst="rect">
                      <a:avLst/>
                    </a:prstGeom>
                    <a:ln>
                      <a:noFill/>
                    </a:ln>
                    <a:extLst>
                      <a:ext uri="{53640926-AAD7-44D8-BBD7-CCE9431645EC}">
                        <a14:shadowObscured xmlns:a14="http://schemas.microsoft.com/office/drawing/2010/main"/>
                      </a:ext>
                    </a:extLst>
                  </pic:spPr>
                </pic:pic>
              </a:graphicData>
            </a:graphic>
          </wp:inline>
        </w:drawing>
      </w:r>
    </w:p>
    <w:p w14:paraId="35F73B39" w14:textId="68A7D977" w:rsidR="00053C59" w:rsidRPr="0055012F" w:rsidRDefault="00053C59" w:rsidP="00E61623">
      <w:pPr>
        <w:tabs>
          <w:tab w:val="left" w:pos="1395"/>
        </w:tabs>
        <w:rPr>
          <w:ins w:id="888" w:author="Daria Pacheco" w:date="2022-04-19T03:30:00Z"/>
          <w:b/>
          <w:bCs/>
        </w:rPr>
      </w:pPr>
    </w:p>
    <w:p w14:paraId="6D4D984F" w14:textId="7E390998" w:rsidR="01730410" w:rsidRDefault="00C96FFB" w:rsidP="01730410">
      <w:pPr>
        <w:tabs>
          <w:tab w:val="left" w:pos="1395"/>
        </w:tabs>
        <w:rPr>
          <w:ins w:id="889" w:author="Naomi Nash" w:date="2022-04-19T22:39:00Z"/>
          <w:b/>
          <w:bCs/>
        </w:rPr>
      </w:pPr>
      <w:ins w:id="890" w:author="Naomi Nash" w:date="2022-04-19T21:35:00Z">
        <w:r w:rsidRPr="3F4EC5F1">
          <w:rPr>
            <w:b/>
            <w:bCs/>
          </w:rPr>
          <w:t>2.</w:t>
        </w:r>
      </w:ins>
      <w:ins w:id="891" w:author="Naomi Nash" w:date="2022-04-19T21:36:00Z">
        <w:r w:rsidR="00F557F2" w:rsidRPr="3F4EC5F1">
          <w:rPr>
            <w:b/>
            <w:bCs/>
          </w:rPr>
          <w:t>10</w:t>
        </w:r>
      </w:ins>
      <w:ins w:id="892" w:author="Naomi Nash" w:date="2022-04-19T21:35:00Z">
        <w:r w:rsidRPr="3F4EC5F1">
          <w:rPr>
            <w:b/>
            <w:bCs/>
          </w:rPr>
          <w:t xml:space="preserve"> </w:t>
        </w:r>
        <w:bookmarkStart w:id="893" w:name="UserBasedFunctionalitiesDiagram"/>
        <w:r w:rsidRPr="3F4EC5F1">
          <w:rPr>
            <w:b/>
            <w:bCs/>
          </w:rPr>
          <w:t>USE</w:t>
        </w:r>
      </w:ins>
      <w:ins w:id="894" w:author="Naomi Nash" w:date="2022-04-19T21:36:00Z">
        <w:r w:rsidR="00F557F2" w:rsidRPr="3F4EC5F1">
          <w:rPr>
            <w:b/>
            <w:bCs/>
          </w:rPr>
          <w:t>R-BASED FUNCTIONALITY DIAGRAM</w:t>
        </w:r>
      </w:ins>
      <w:bookmarkEnd w:id="893"/>
      <w:r>
        <w:br/>
      </w:r>
      <w:ins w:id="895" w:author="Naomi Nash" w:date="2022-04-19T22:39:00Z">
        <w:r w:rsidR="00964BC5">
          <w:rPr>
            <w:noProof/>
          </w:rPr>
          <w:drawing>
            <wp:inline distT="0" distB="0" distL="0" distR="0" wp14:anchorId="4996A9B1" wp14:editId="58C07DC1">
              <wp:extent cx="4496545" cy="4108862"/>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504628" cy="4116248"/>
                      </a:xfrm>
                      <a:prstGeom prst="rect">
                        <a:avLst/>
                      </a:prstGeom>
                    </pic:spPr>
                  </pic:pic>
                </a:graphicData>
              </a:graphic>
            </wp:inline>
          </w:drawing>
        </w:r>
      </w:ins>
      <w:del w:id="896" w:author="Naomi Nash" w:date="2022-04-26T22:10:00Z">
        <w:r w:rsidR="00F557F2">
          <w:rPr>
            <w:noProof/>
          </w:rPr>
          <w:drawing>
            <wp:inline distT="0" distB="0" distL="0" distR="0" wp14:anchorId="619A72AE" wp14:editId="32A86C50">
              <wp:extent cx="50221" cy="45719"/>
              <wp:effectExtent l="0" t="0" r="698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cstate="print">
                        <a:extLst>
                          <a:ext uri="{28A0092B-C50C-407E-A947-70E740481C1C}">
                            <a14:useLocalDpi xmlns:a14="http://schemas.microsoft.com/office/drawing/2010/main" val="0"/>
                          </a:ext>
                        </a:extLst>
                      </a:blip>
                      <a:stretch>
                        <a:fillRect/>
                      </a:stretch>
                    </pic:blipFill>
                    <pic:spPr>
                      <a:xfrm flipH="1" flipV="1">
                        <a:off x="0" y="0"/>
                        <a:ext cx="50221" cy="45719"/>
                      </a:xfrm>
                      <a:prstGeom prst="rect">
                        <a:avLst/>
                      </a:prstGeom>
                    </pic:spPr>
                  </pic:pic>
                </a:graphicData>
              </a:graphic>
            </wp:inline>
          </w:drawing>
        </w:r>
      </w:del>
    </w:p>
    <w:p w14:paraId="120B4764" w14:textId="77777777" w:rsidR="003139FE" w:rsidRDefault="003139FE" w:rsidP="01730410">
      <w:pPr>
        <w:tabs>
          <w:tab w:val="left" w:pos="1395"/>
        </w:tabs>
        <w:rPr>
          <w:ins w:id="897" w:author="Daria Pacheco" w:date="2022-04-20T02:28:00Z"/>
          <w:b/>
          <w:bCs/>
        </w:rPr>
      </w:pPr>
    </w:p>
    <w:p w14:paraId="512AFD14" w14:textId="5ABF7181" w:rsidR="00C078A0" w:rsidRPr="002E4D8B" w:rsidRDefault="3FA299D7" w:rsidP="3F4EC5F1">
      <w:pPr>
        <w:tabs>
          <w:tab w:val="left" w:pos="1395"/>
        </w:tabs>
        <w:rPr>
          <w:ins w:id="898" w:author="Daria Pacheco" w:date="2022-04-20T02:32:00Z"/>
          <w:b/>
          <w:bCs/>
        </w:rPr>
      </w:pPr>
      <w:ins w:id="899" w:author="Daria Pacheco" w:date="2022-04-20T02:28:00Z">
        <w:r w:rsidRPr="4C18893F">
          <w:rPr>
            <w:b/>
            <w:bCs/>
          </w:rPr>
          <w:t>2.</w:t>
        </w:r>
        <w:r w:rsidR="3503B364" w:rsidRPr="4C18893F">
          <w:rPr>
            <w:b/>
            <w:bCs/>
          </w:rPr>
          <w:t>1</w:t>
        </w:r>
      </w:ins>
      <w:ins w:id="900" w:author="Daria Pacheco" w:date="2022-04-20T02:33:00Z">
        <w:r w:rsidR="3503B364" w:rsidRPr="4C18893F">
          <w:rPr>
            <w:b/>
            <w:bCs/>
          </w:rPr>
          <w:t>1</w:t>
        </w:r>
      </w:ins>
      <w:ins w:id="901" w:author="Daria Pacheco" w:date="2022-04-20T02:28:00Z">
        <w:r w:rsidRPr="4C18893F">
          <w:rPr>
            <w:b/>
            <w:bCs/>
          </w:rPr>
          <w:t xml:space="preserve"> </w:t>
        </w:r>
      </w:ins>
      <w:bookmarkStart w:id="902" w:name="DatabaseDiagram"/>
      <w:ins w:id="903" w:author="Daria Pacheco" w:date="2022-04-20T02:33:00Z">
        <w:r w:rsidRPr="4C18893F">
          <w:rPr>
            <w:b/>
            <w:bCs/>
          </w:rPr>
          <w:t>DATABASE DIAGRAM</w:t>
        </w:r>
      </w:ins>
      <w:bookmarkEnd w:id="902"/>
      <w:r w:rsidR="00C96FFB">
        <w:br/>
      </w:r>
      <w:ins w:id="904" w:author="Daria Pacheco" w:date="2022-04-20T02:41:00Z">
        <w:r w:rsidR="62F4AFDE">
          <w:rPr>
            <w:noProof/>
          </w:rPr>
          <w:drawing>
            <wp:inline distT="0" distB="0" distL="0" distR="0" wp14:anchorId="5A17A974" wp14:editId="38B7CBB3">
              <wp:extent cx="4503123" cy="2814452"/>
              <wp:effectExtent l="0" t="0" r="0" b="5080"/>
              <wp:docPr id="611264229" name="Picture 611264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13835" cy="2821147"/>
                      </a:xfrm>
                      <a:prstGeom prst="rect">
                        <a:avLst/>
                      </a:prstGeom>
                    </pic:spPr>
                  </pic:pic>
                </a:graphicData>
              </a:graphic>
            </wp:inline>
          </w:drawing>
        </w:r>
      </w:ins>
    </w:p>
    <w:p w14:paraId="10468C62" w14:textId="46655D71" w:rsidR="2998DBED" w:rsidRDefault="2998DBED" w:rsidP="2998DBED">
      <w:pPr>
        <w:tabs>
          <w:tab w:val="left" w:pos="1395"/>
        </w:tabs>
        <w:rPr>
          <w:ins w:id="905" w:author="Daria Pacheco" w:date="2022-04-20T02:32:00Z"/>
        </w:rPr>
      </w:pPr>
    </w:p>
    <w:p w14:paraId="1B80752A" w14:textId="3258794F" w:rsidR="3F4EC5F1" w:rsidRDefault="00E91252" w:rsidP="3F4EC5F1">
      <w:pPr>
        <w:tabs>
          <w:tab w:val="left" w:pos="1395"/>
        </w:tabs>
        <w:rPr>
          <w:ins w:id="906" w:author="Naomi Nash" w:date="2022-04-19T23:06:00Z"/>
          <w:b/>
          <w:bCs/>
        </w:rPr>
      </w:pPr>
      <w:ins w:id="907" w:author="Naomi Nash" w:date="2022-04-19T23:05:00Z">
        <w:r w:rsidRPr="4C18893F">
          <w:rPr>
            <w:b/>
            <w:bCs/>
          </w:rPr>
          <w:t>2.1</w:t>
        </w:r>
        <w:r>
          <w:rPr>
            <w:b/>
            <w:bCs/>
          </w:rPr>
          <w:t>2</w:t>
        </w:r>
        <w:r w:rsidRPr="4C18893F">
          <w:rPr>
            <w:b/>
            <w:bCs/>
          </w:rPr>
          <w:t xml:space="preserve"> </w:t>
        </w:r>
        <w:bookmarkStart w:id="908" w:name="ManualUploadTestingDiagram"/>
        <w:r>
          <w:rPr>
            <w:b/>
            <w:bCs/>
          </w:rPr>
          <w:t>MANUAL UPLOAD TESTING</w:t>
        </w:r>
      </w:ins>
      <w:ins w:id="909" w:author="Naomi Nash" w:date="2022-04-19T23:32:00Z">
        <w:r w:rsidR="009A6D94">
          <w:rPr>
            <w:b/>
            <w:bCs/>
          </w:rPr>
          <w:t xml:space="preserve"> DIAGRAM</w:t>
        </w:r>
      </w:ins>
      <w:bookmarkEnd w:id="908"/>
      <w:ins w:id="910" w:author="Naomi Nash" w:date="2022-04-19T23:05:00Z">
        <w:r>
          <w:rPr>
            <w:b/>
            <w:bCs/>
          </w:rPr>
          <w:br/>
        </w:r>
      </w:ins>
      <w:ins w:id="911" w:author="Naomi Nash" w:date="2022-04-19T23:06:00Z">
        <w:r w:rsidR="006D1B59">
          <w:rPr>
            <w:noProof/>
          </w:rPr>
          <w:drawing>
            <wp:inline distT="0" distB="0" distL="0" distR="0" wp14:anchorId="3BAF1EE9" wp14:editId="7F54B6DF">
              <wp:extent cx="5443805" cy="2470068"/>
              <wp:effectExtent l="0" t="0" r="508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8"/>
                      <a:stretch>
                        <a:fillRect/>
                      </a:stretch>
                    </pic:blipFill>
                    <pic:spPr>
                      <a:xfrm>
                        <a:off x="0" y="0"/>
                        <a:ext cx="5486804" cy="2489578"/>
                      </a:xfrm>
                      <a:prstGeom prst="rect">
                        <a:avLst/>
                      </a:prstGeom>
                    </pic:spPr>
                  </pic:pic>
                </a:graphicData>
              </a:graphic>
            </wp:inline>
          </w:drawing>
        </w:r>
      </w:ins>
    </w:p>
    <w:p w14:paraId="36ED02A5" w14:textId="7128CAD9" w:rsidR="00C078A0" w:rsidRDefault="00C078A0" w:rsidP="3F4EC5F1">
      <w:pPr>
        <w:tabs>
          <w:tab w:val="left" w:pos="1395"/>
        </w:tabs>
        <w:rPr>
          <w:ins w:id="912" w:author="Naomi Nash" w:date="2022-04-19T23:32:00Z"/>
        </w:rPr>
      </w:pPr>
    </w:p>
    <w:p w14:paraId="224F611D" w14:textId="01122665" w:rsidR="009A6D94" w:rsidRDefault="009A6D94" w:rsidP="3F4EC5F1">
      <w:pPr>
        <w:tabs>
          <w:tab w:val="left" w:pos="1395"/>
        </w:tabs>
        <w:rPr>
          <w:ins w:id="913" w:author="Naomi Nash" w:date="2022-04-22T22:11:00Z"/>
          <w:b/>
          <w:bCs/>
        </w:rPr>
      </w:pPr>
      <w:ins w:id="914" w:author="Naomi Nash" w:date="2022-04-19T23:32:00Z">
        <w:r w:rsidRPr="4C18893F">
          <w:rPr>
            <w:b/>
            <w:bCs/>
          </w:rPr>
          <w:t>2.1</w:t>
        </w:r>
        <w:r>
          <w:rPr>
            <w:b/>
            <w:bCs/>
          </w:rPr>
          <w:t>3</w:t>
        </w:r>
        <w:r w:rsidRPr="4C18893F">
          <w:rPr>
            <w:b/>
            <w:bCs/>
          </w:rPr>
          <w:t xml:space="preserve"> </w:t>
        </w:r>
        <w:bookmarkStart w:id="915" w:name="AutomatedTestingDiagram"/>
        <w:r>
          <w:rPr>
            <w:b/>
            <w:bCs/>
          </w:rPr>
          <w:t>AUTOMATED TESTING DIAGRAM</w:t>
        </w:r>
      </w:ins>
      <w:bookmarkEnd w:id="915"/>
      <w:r w:rsidR="001A11B5">
        <w:br/>
      </w:r>
      <w:ins w:id="916" w:author="Naomi Nash" w:date="2022-04-19T23:33:00Z">
        <w:r w:rsidR="001A11B5">
          <w:rPr>
            <w:noProof/>
          </w:rPr>
          <w:drawing>
            <wp:inline distT="0" distB="0" distL="0" distR="0" wp14:anchorId="4A58A27C" wp14:editId="267F9D43">
              <wp:extent cx="5415452" cy="1650671"/>
              <wp:effectExtent l="0" t="0" r="0" b="698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5437643" cy="1657435"/>
                      </a:xfrm>
                      <a:prstGeom prst="rect">
                        <a:avLst/>
                      </a:prstGeom>
                    </pic:spPr>
                  </pic:pic>
                </a:graphicData>
              </a:graphic>
            </wp:inline>
          </w:drawing>
        </w:r>
      </w:ins>
    </w:p>
    <w:p w14:paraId="03CE8555" w14:textId="01122665" w:rsidR="00BC00A4" w:rsidRDefault="00BC00A4" w:rsidP="3F4EC5F1">
      <w:pPr>
        <w:tabs>
          <w:tab w:val="left" w:pos="1395"/>
        </w:tabs>
        <w:rPr>
          <w:ins w:id="917" w:author="Naomi Nash" w:date="2022-04-22T22:11:00Z"/>
          <w:b/>
          <w:bCs/>
        </w:rPr>
      </w:pPr>
    </w:p>
    <w:p w14:paraId="0E6CD98D" w14:textId="655CAABF" w:rsidR="00897C54" w:rsidRPr="002F7226" w:rsidRDefault="00897C54" w:rsidP="3F4EC5F1">
      <w:pPr>
        <w:tabs>
          <w:tab w:val="left" w:pos="1395"/>
        </w:tabs>
        <w:rPr>
          <w:ins w:id="918" w:author="Naomi Nash" w:date="2022-04-26T23:27:00Z"/>
          <w:rPrChange w:id="919" w:author="Naomi Nash" w:date="2022-04-26T23:27:00Z">
            <w:rPr>
              <w:ins w:id="920" w:author="Naomi Nash" w:date="2022-04-26T23:27:00Z"/>
              <w:b/>
              <w:bCs/>
            </w:rPr>
          </w:rPrChange>
        </w:rPr>
      </w:pPr>
      <w:ins w:id="921" w:author="Naomi Nash" w:date="2022-04-22T22:36:00Z">
        <w:r>
          <w:rPr>
            <w:b/>
            <w:bCs/>
          </w:rPr>
          <w:t>2.14 SEQUENCE DIAGRAM</w:t>
        </w:r>
      </w:ins>
      <w:ins w:id="922" w:author="Naomi Nash" w:date="2022-04-26T23:27:00Z">
        <w:r w:rsidR="002F7226">
          <w:br/>
        </w:r>
        <w:r w:rsidR="002F7226">
          <w:rPr>
            <w:noProof/>
          </w:rPr>
          <w:drawing>
            <wp:inline distT="0" distB="0" distL="0" distR="0" wp14:anchorId="6C642DB1" wp14:editId="7F3C2B1A">
              <wp:extent cx="4607626" cy="4787794"/>
              <wp:effectExtent l="0" t="0" r="2540" b="0"/>
              <wp:docPr id="19" name="Picture 1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imeline&#10;&#10;Description automatically generated"/>
                      <pic:cNvPicPr/>
                    </pic:nvPicPr>
                    <pic:blipFill>
                      <a:blip r:embed="rId20"/>
                      <a:stretch>
                        <a:fillRect/>
                      </a:stretch>
                    </pic:blipFill>
                    <pic:spPr>
                      <a:xfrm>
                        <a:off x="0" y="0"/>
                        <a:ext cx="4623512" cy="4804301"/>
                      </a:xfrm>
                      <a:prstGeom prst="rect">
                        <a:avLst/>
                      </a:prstGeom>
                    </pic:spPr>
                  </pic:pic>
                </a:graphicData>
              </a:graphic>
            </wp:inline>
          </w:drawing>
        </w:r>
      </w:ins>
    </w:p>
    <w:p w14:paraId="6EA152F1" w14:textId="77777777" w:rsidR="002F7226" w:rsidRDefault="002F7226" w:rsidP="3F4EC5F1">
      <w:pPr>
        <w:tabs>
          <w:tab w:val="left" w:pos="1395"/>
        </w:tabs>
        <w:rPr>
          <w:ins w:id="923" w:author="Naomi Nash" w:date="2022-04-22T22:36:00Z"/>
          <w:b/>
          <w:bCs/>
        </w:rPr>
      </w:pPr>
    </w:p>
    <w:p w14:paraId="448C80AC" w14:textId="6DA5B674" w:rsidR="00E33D3A" w:rsidRDefault="002C7C42" w:rsidP="3F4EC5F1">
      <w:pPr>
        <w:tabs>
          <w:tab w:val="left" w:pos="1395"/>
        </w:tabs>
        <w:rPr>
          <w:ins w:id="924" w:author="Naomi Nash" w:date="2022-04-22T22:48:00Z"/>
          <w:noProof/>
        </w:rPr>
      </w:pPr>
      <w:ins w:id="925" w:author="Naomi Nash" w:date="2022-04-26T21:46:00Z">
        <w:r>
          <w:rPr>
            <w:noProof/>
          </w:rPr>
          <mc:AlternateContent>
            <mc:Choice Requires="wps">
              <w:drawing>
                <wp:anchor distT="0" distB="0" distL="114300" distR="114300" simplePos="0" relativeHeight="251658240" behindDoc="0" locked="0" layoutInCell="1" allowOverlap="1" wp14:anchorId="4FF0176E" wp14:editId="730C0FE2">
                  <wp:simplePos x="0" y="0"/>
                  <wp:positionH relativeFrom="column">
                    <wp:posOffset>5576570</wp:posOffset>
                  </wp:positionH>
                  <wp:positionV relativeFrom="paragraph">
                    <wp:posOffset>2200910</wp:posOffset>
                  </wp:positionV>
                  <wp:extent cx="205740" cy="297180"/>
                  <wp:effectExtent l="0" t="0" r="0" b="7620"/>
                  <wp:wrapNone/>
                  <wp:docPr id="9" name="Text Box 9"/>
                  <wp:cNvGraphicFramePr/>
                  <a:graphic xmlns:a="http://schemas.openxmlformats.org/drawingml/2006/main">
                    <a:graphicData uri="http://schemas.microsoft.com/office/word/2010/wordprocessingShape">
                      <wps:wsp>
                        <wps:cNvSpPr txBox="1"/>
                        <wps:spPr>
                          <a:xfrm>
                            <a:off x="0" y="0"/>
                            <a:ext cx="205740" cy="297180"/>
                          </a:xfrm>
                          <a:prstGeom prst="rect">
                            <a:avLst/>
                          </a:prstGeom>
                          <a:noFill/>
                          <a:ln w="6350">
                            <a:noFill/>
                          </a:ln>
                        </wps:spPr>
                        <wps:txbx>
                          <w:txbxContent>
                            <w:p w14:paraId="0743E30E" w14:textId="45A0BDCE" w:rsidR="002C7C42" w:rsidRDefault="002C7C42">
                              <w:ins w:id="926" w:author="Naomi Nash" w:date="2022-04-26T21:46:00Z">
                                <w:r>
                                  <w:t>8</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F0176E" id="_x0000_t202" coordsize="21600,21600" o:spt="202" path="m,l,21600r21600,l21600,xe">
                  <v:stroke joinstyle="miter"/>
                  <v:path gradientshapeok="t" o:connecttype="rect"/>
                </v:shapetype>
                <v:shape id="Text Box 9" o:spid="_x0000_s1026" type="#_x0000_t202" style="position:absolute;margin-left:439.1pt;margin-top:173.3pt;width:16.2pt;height:23.4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" filled="f" stroked="f" strokeweight=".5pt">
                  <v:textbox>
                    <w:txbxContent>
                      <w:p w14:paraId="0743E30E" w14:textId="45A0BDCE" w:rsidR="002C7C42" w:rsidRDefault="002C7C42">
                        <w:ins w:id="927" w:author="Naomi Nash" w:date="2022-04-26T21:46:00Z">
                          <w:r>
                            <w:t>8</w:t>
                          </w:r>
                        </w:ins>
                      </w:p>
                    </w:txbxContent>
                  </v:textbox>
                </v:shape>
              </w:pict>
            </mc:Fallback>
          </mc:AlternateContent>
        </w:r>
      </w:ins>
      <w:ins w:id="928" w:author="Naomi Nash" w:date="2022-04-22T22:11:00Z">
        <w:r w:rsidR="79D1BC94" w:rsidRPr="7C072213">
          <w:rPr>
            <w:b/>
            <w:bCs/>
          </w:rPr>
          <w:t>2.1</w:t>
        </w:r>
      </w:ins>
      <w:ins w:id="929" w:author="Naomi Nash" w:date="2022-04-22T22:37:00Z">
        <w:r w:rsidR="0CCCDCFA" w:rsidRPr="7C072213">
          <w:rPr>
            <w:b/>
            <w:bCs/>
          </w:rPr>
          <w:t>5</w:t>
        </w:r>
      </w:ins>
      <w:ins w:id="930" w:author="Naomi Nash" w:date="2022-04-22T22:11:00Z">
        <w:r w:rsidR="79D1BC94" w:rsidRPr="7C072213">
          <w:rPr>
            <w:b/>
            <w:bCs/>
          </w:rPr>
          <w:t xml:space="preserve"> </w:t>
        </w:r>
        <w:r w:rsidR="11682945" w:rsidRPr="7C072213">
          <w:rPr>
            <w:b/>
            <w:bCs/>
          </w:rPr>
          <w:t>PLANNING POKER RESULTS</w:t>
        </w:r>
      </w:ins>
      <w:ins w:id="931" w:author="Naomi Nash" w:date="2022-04-22T22:45:00Z">
        <w:r w:rsidR="003A4FE7">
          <w:br/>
        </w:r>
        <w:r w:rsidR="0C5DB592">
          <w:rPr>
            <w:noProof/>
          </w:rPr>
          <w:drawing>
            <wp:inline distT="0" distB="0" distL="0" distR="0" wp14:anchorId="76A5BD5C" wp14:editId="6BBBE65B">
              <wp:extent cx="1733702" cy="2388752"/>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1733702" cy="2388752"/>
                      </a:xfrm>
                      <a:prstGeom prst="rect">
                        <a:avLst/>
                      </a:prstGeom>
                    </pic:spPr>
                  </pic:pic>
                </a:graphicData>
              </a:graphic>
            </wp:inline>
          </w:drawing>
        </w:r>
      </w:ins>
      <w:ins w:id="932" w:author="Naomi Nash" w:date="2022-04-22T22:46:00Z">
        <w:r w:rsidR="71972ECA" w:rsidRPr="7A82B3A7">
          <w:rPr>
            <w:noProof/>
          </w:rPr>
          <w:t xml:space="preserve"> </w:t>
        </w:r>
        <w:r w:rsidR="71972ECA">
          <w:rPr>
            <w:noProof/>
          </w:rPr>
          <w:drawing>
            <wp:inline distT="0" distB="0" distL="0" distR="0" wp14:anchorId="5D395363" wp14:editId="03533DA1">
              <wp:extent cx="1958066" cy="2392070"/>
              <wp:effectExtent l="0" t="0" r="4445" b="8255"/>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958066" cy="2392070"/>
                      </a:xfrm>
                      <a:prstGeom prst="rect">
                        <a:avLst/>
                      </a:prstGeom>
                    </pic:spPr>
                  </pic:pic>
                </a:graphicData>
              </a:graphic>
            </wp:inline>
          </w:drawing>
        </w:r>
      </w:ins>
      <w:ins w:id="933" w:author="Naomi Nash" w:date="2022-04-22T22:47:00Z">
        <w:r w:rsidR="768997AE" w:rsidRPr="7A82B3A7">
          <w:rPr>
            <w:noProof/>
          </w:rPr>
          <w:t xml:space="preserve"> </w:t>
        </w:r>
        <w:r w:rsidR="768997AE">
          <w:rPr>
            <w:noProof/>
          </w:rPr>
          <w:drawing>
            <wp:inline distT="0" distB="0" distL="0" distR="0" wp14:anchorId="1D9B4D0A" wp14:editId="36130968">
              <wp:extent cx="2171115" cy="2386572"/>
              <wp:effectExtent l="0" t="0" r="635" b="0"/>
              <wp:docPr id="13" name="Picture 1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2171115" cy="2386572"/>
                      </a:xfrm>
                      <a:prstGeom prst="rect">
                        <a:avLst/>
                      </a:prstGeom>
                    </pic:spPr>
                  </pic:pic>
                </a:graphicData>
              </a:graphic>
            </wp:inline>
          </w:drawing>
        </w:r>
      </w:ins>
    </w:p>
    <w:p w14:paraId="3136075C" w14:textId="127E1CEA" w:rsidR="004248B1" w:rsidRDefault="004248B1" w:rsidP="3F4EC5F1">
      <w:pPr>
        <w:tabs>
          <w:tab w:val="left" w:pos="1395"/>
        </w:tabs>
        <w:rPr>
          <w:ins w:id="934" w:author="Naomi Nash" w:date="2022-04-22T22:11:00Z"/>
          <w:b/>
          <w:bCs/>
        </w:rPr>
      </w:pPr>
    </w:p>
    <w:p w14:paraId="5BA2B3C5" w14:textId="354A6AF9" w:rsidR="0050744E" w:rsidRDefault="0050744E" w:rsidP="3F4EC5F1">
      <w:pPr>
        <w:tabs>
          <w:tab w:val="left" w:pos="1395"/>
        </w:tabs>
        <w:rPr>
          <w:ins w:id="935" w:author="Naomi Nash" w:date="2022-04-22T22:12:00Z"/>
          <w:b/>
          <w:bCs/>
        </w:rPr>
      </w:pPr>
      <w:ins w:id="936" w:author="Naomi Nash" w:date="2022-04-22T22:11:00Z">
        <w:r>
          <w:rPr>
            <w:b/>
            <w:bCs/>
          </w:rPr>
          <w:t>2.1</w:t>
        </w:r>
      </w:ins>
      <w:ins w:id="937" w:author="Naomi Nash" w:date="2022-04-22T22:37:00Z">
        <w:r w:rsidR="00897C54">
          <w:rPr>
            <w:b/>
            <w:bCs/>
          </w:rPr>
          <w:t>6</w:t>
        </w:r>
      </w:ins>
      <w:ins w:id="938" w:author="Naomi Nash" w:date="2022-04-22T22:11:00Z">
        <w:r>
          <w:rPr>
            <w:b/>
            <w:bCs/>
          </w:rPr>
          <w:t xml:space="preserve"> </w:t>
        </w:r>
      </w:ins>
      <w:ins w:id="939" w:author="Naomi Nash" w:date="2022-04-22T22:12:00Z">
        <w:r>
          <w:rPr>
            <w:b/>
            <w:bCs/>
          </w:rPr>
          <w:t>AZURE SCRUM BOARD</w:t>
        </w:r>
      </w:ins>
    </w:p>
    <w:p w14:paraId="646230CA" w14:textId="481034B8" w:rsidR="00CD4717" w:rsidRDefault="00777EA9" w:rsidP="3F4EC5F1">
      <w:pPr>
        <w:tabs>
          <w:tab w:val="left" w:pos="1395"/>
        </w:tabs>
        <w:rPr>
          <w:ins w:id="940" w:author="Naomi Nash" w:date="2022-04-26T23:32:00Z"/>
          <w:b/>
          <w:bCs/>
        </w:rPr>
      </w:pPr>
      <w:ins w:id="941" w:author="Naomi Nash" w:date="2022-04-26T23:32:00Z">
        <w:r>
          <w:rPr>
            <w:noProof/>
          </w:rPr>
          <w:drawing>
            <wp:inline distT="0" distB="0" distL="0" distR="0" wp14:anchorId="30C3448C" wp14:editId="1050E548">
              <wp:extent cx="4865496" cy="4440555"/>
              <wp:effectExtent l="0" t="0" r="0" b="0"/>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24"/>
                      <a:srcRect l="1282" r="1"/>
                      <a:stretch/>
                    </pic:blipFill>
                    <pic:spPr bwMode="auto">
                      <a:xfrm>
                        <a:off x="0" y="0"/>
                        <a:ext cx="4870313" cy="4444951"/>
                      </a:xfrm>
                      <a:prstGeom prst="rect">
                        <a:avLst/>
                      </a:prstGeom>
                      <a:ln>
                        <a:noFill/>
                      </a:ln>
                      <a:extLst>
                        <a:ext uri="{53640926-AAD7-44D8-BBD7-CCE9431645EC}">
                          <a14:shadowObscured xmlns:a14="http://schemas.microsoft.com/office/drawing/2010/main"/>
                        </a:ext>
                      </a:extLst>
                    </pic:spPr>
                  </pic:pic>
                </a:graphicData>
              </a:graphic>
            </wp:inline>
          </w:drawing>
        </w:r>
      </w:ins>
    </w:p>
    <w:p w14:paraId="6E23F1BB" w14:textId="77777777" w:rsidR="00777EA9" w:rsidRDefault="00777EA9" w:rsidP="3F4EC5F1">
      <w:pPr>
        <w:tabs>
          <w:tab w:val="left" w:pos="1395"/>
        </w:tabs>
        <w:rPr>
          <w:ins w:id="942" w:author="Naomi Nash" w:date="2022-04-22T22:12:00Z"/>
          <w:b/>
          <w:bCs/>
        </w:rPr>
      </w:pPr>
    </w:p>
    <w:p w14:paraId="03259E3D" w14:textId="18F592D0" w:rsidR="00CD4717" w:rsidRPr="00BC00A4" w:rsidRDefault="00CD4717" w:rsidP="3F4EC5F1">
      <w:pPr>
        <w:tabs>
          <w:tab w:val="left" w:pos="1395"/>
        </w:tabs>
        <w:rPr>
          <w:ins w:id="943" w:author="Naomi Nash" w:date="2022-04-19T23:32:00Z"/>
          <w:b/>
          <w:bCs/>
          <w:rPrChange w:id="944" w:author="Naomi Nash" w:date="2022-04-22T22:11:00Z">
            <w:rPr>
              <w:ins w:id="945" w:author="Naomi Nash" w:date="2022-04-19T23:32:00Z"/>
            </w:rPr>
          </w:rPrChange>
        </w:rPr>
      </w:pPr>
      <w:ins w:id="946" w:author="Naomi Nash" w:date="2022-04-22T22:12:00Z">
        <w:r>
          <w:rPr>
            <w:b/>
            <w:bCs/>
          </w:rPr>
          <w:t>2.1</w:t>
        </w:r>
      </w:ins>
      <w:ins w:id="947" w:author="Naomi Nash" w:date="2022-04-22T22:37:00Z">
        <w:r w:rsidR="00897C54">
          <w:rPr>
            <w:b/>
            <w:bCs/>
          </w:rPr>
          <w:t>7</w:t>
        </w:r>
      </w:ins>
      <w:ins w:id="948" w:author="Naomi Nash" w:date="2022-04-22T22:12:00Z">
        <w:r>
          <w:rPr>
            <w:b/>
            <w:bCs/>
          </w:rPr>
          <w:t xml:space="preserve"> STEP-BY-STEP SCREENSHOTS OF USE CASE</w:t>
        </w:r>
      </w:ins>
    </w:p>
    <w:p w14:paraId="6289632A" w14:textId="7128CAD9" w:rsidR="009A6D94" w:rsidRDefault="009A6D94" w:rsidP="3F4EC5F1">
      <w:pPr>
        <w:tabs>
          <w:tab w:val="left" w:pos="1395"/>
        </w:tabs>
      </w:pPr>
    </w:p>
    <w:p w14:paraId="0A4E8951" w14:textId="51728DA4" w:rsidR="00053C59" w:rsidRPr="0055012F" w:rsidRDefault="00053C59" w:rsidP="00E61623">
      <w:pPr>
        <w:tabs>
          <w:tab w:val="left" w:pos="1395"/>
        </w:tabs>
        <w:rPr>
          <w:b/>
          <w:bCs/>
        </w:rPr>
      </w:pPr>
      <w:commentRangeStart w:id="949"/>
      <w:commentRangeStart w:id="950"/>
      <w:r w:rsidRPr="3F4EC5F1">
        <w:rPr>
          <w:b/>
          <w:bCs/>
        </w:rPr>
        <w:t>2.1</w:t>
      </w:r>
      <w:ins w:id="951" w:author="Naomi Nash" w:date="2022-04-22T22:37:00Z">
        <w:r w:rsidR="00897C54">
          <w:rPr>
            <w:b/>
            <w:bCs/>
          </w:rPr>
          <w:t>8</w:t>
        </w:r>
      </w:ins>
      <w:ins w:id="952" w:author="Daria Pacheco" w:date="2022-04-20T02:33:00Z">
        <w:del w:id="953" w:author="Naomi Nash" w:date="2022-04-19T23:32:00Z">
          <w:r w:rsidRPr="3F4EC5F1" w:rsidDel="00EA1AF9">
            <w:rPr>
              <w:b/>
              <w:bCs/>
            </w:rPr>
            <w:delText>2</w:delText>
          </w:r>
        </w:del>
      </w:ins>
      <w:ins w:id="954" w:author="Naomi Nash" w:date="2022-04-19T21:36:00Z">
        <w:del w:id="955" w:author="Daria Pacheco" w:date="2022-04-20T02:33:00Z">
          <w:r w:rsidRPr="3F4EC5F1" w:rsidDel="00F557F2">
            <w:rPr>
              <w:b/>
              <w:bCs/>
            </w:rPr>
            <w:delText>1</w:delText>
          </w:r>
        </w:del>
      </w:ins>
      <w:del w:id="956" w:author="Naomi Nash" w:date="2022-04-19T21:36:00Z">
        <w:r w:rsidRPr="3F4EC5F1" w:rsidDel="00053C59">
          <w:rPr>
            <w:b/>
            <w:bCs/>
          </w:rPr>
          <w:delText>0</w:delText>
        </w:r>
      </w:del>
      <w:r w:rsidRPr="3F4EC5F1">
        <w:rPr>
          <w:b/>
          <w:bCs/>
        </w:rPr>
        <w:t xml:space="preserve"> </w:t>
      </w:r>
      <w:bookmarkStart w:id="957" w:name="MeetingNotes"/>
      <w:r w:rsidRPr="3F4EC5F1">
        <w:rPr>
          <w:b/>
          <w:bCs/>
        </w:rPr>
        <w:t>MEETING NOTES</w:t>
      </w:r>
      <w:commentRangeEnd w:id="949"/>
      <w:r>
        <w:rPr>
          <w:rStyle w:val="CommentReference"/>
        </w:rPr>
        <w:commentReference w:id="949"/>
      </w:r>
      <w:commentRangeEnd w:id="950"/>
      <w:r>
        <w:rPr>
          <w:rStyle w:val="CommentReference"/>
        </w:rPr>
        <w:commentReference w:id="950"/>
      </w:r>
      <w:bookmarkEnd w:id="957"/>
    </w:p>
    <w:tbl>
      <w:tblPr>
        <w:tblStyle w:val="TableGrid"/>
        <w:tblW w:w="0" w:type="auto"/>
        <w:tblLook w:val="04A0" w:firstRow="1" w:lastRow="0" w:firstColumn="1" w:lastColumn="0" w:noHBand="0" w:noVBand="1"/>
      </w:tblPr>
      <w:tblGrid>
        <w:gridCol w:w="1525"/>
        <w:gridCol w:w="7825"/>
      </w:tblGrid>
      <w:tr w:rsidR="00853B0B" w14:paraId="680C37B7" w14:textId="77777777" w:rsidTr="00853B0B">
        <w:tc>
          <w:tcPr>
            <w:tcW w:w="1525" w:type="dxa"/>
          </w:tcPr>
          <w:p w14:paraId="745BFC65" w14:textId="6E7D6FA4" w:rsidR="00853B0B" w:rsidRDefault="0021760D" w:rsidP="00E61623">
            <w:pPr>
              <w:tabs>
                <w:tab w:val="left" w:pos="1395"/>
              </w:tabs>
            </w:pPr>
            <w:r>
              <w:t>3/3</w:t>
            </w:r>
          </w:p>
        </w:tc>
        <w:tc>
          <w:tcPr>
            <w:tcW w:w="7825" w:type="dxa"/>
          </w:tcPr>
          <w:p w14:paraId="07EE9D11" w14:textId="33DAB0C4" w:rsidR="00853B0B" w:rsidRDefault="0021760D" w:rsidP="00E61623">
            <w:pPr>
              <w:tabs>
                <w:tab w:val="left" w:pos="1395"/>
              </w:tabs>
            </w:pPr>
            <w:r>
              <w:t>Discussed User Stories and Requirements for project</w:t>
            </w:r>
          </w:p>
        </w:tc>
      </w:tr>
      <w:tr w:rsidR="00853B0B" w14:paraId="43735109" w14:textId="77777777" w:rsidTr="00853B0B">
        <w:tc>
          <w:tcPr>
            <w:tcW w:w="1525" w:type="dxa"/>
          </w:tcPr>
          <w:p w14:paraId="37C25D91" w14:textId="41FCEDD9" w:rsidR="00853B0B" w:rsidRDefault="0021760D" w:rsidP="00E61623">
            <w:pPr>
              <w:tabs>
                <w:tab w:val="left" w:pos="1395"/>
              </w:tabs>
            </w:pPr>
            <w:r>
              <w:t>3/17</w:t>
            </w:r>
          </w:p>
        </w:tc>
        <w:tc>
          <w:tcPr>
            <w:tcW w:w="7825" w:type="dxa"/>
          </w:tcPr>
          <w:p w14:paraId="368C67B5" w14:textId="6ECD6580" w:rsidR="00853B0B" w:rsidRDefault="0021760D" w:rsidP="00E61623">
            <w:pPr>
              <w:tabs>
                <w:tab w:val="left" w:pos="1395"/>
              </w:tabs>
            </w:pPr>
            <w:r>
              <w:t>Built upon current User Stories</w:t>
            </w:r>
          </w:p>
        </w:tc>
      </w:tr>
      <w:tr w:rsidR="00853B0B" w14:paraId="7A7F2DA5" w14:textId="77777777" w:rsidTr="00853B0B">
        <w:tc>
          <w:tcPr>
            <w:tcW w:w="1525" w:type="dxa"/>
          </w:tcPr>
          <w:p w14:paraId="39F8AEA5" w14:textId="0ED4C7DD" w:rsidR="00853B0B" w:rsidRDefault="0021760D" w:rsidP="00E61623">
            <w:pPr>
              <w:tabs>
                <w:tab w:val="left" w:pos="1395"/>
              </w:tabs>
            </w:pPr>
            <w:r>
              <w:t>3/24</w:t>
            </w:r>
          </w:p>
        </w:tc>
        <w:tc>
          <w:tcPr>
            <w:tcW w:w="7825" w:type="dxa"/>
          </w:tcPr>
          <w:p w14:paraId="1450CAC2" w14:textId="36D4A79C" w:rsidR="0021760D" w:rsidRDefault="0021760D" w:rsidP="00E61623">
            <w:pPr>
              <w:tabs>
                <w:tab w:val="left" w:pos="1395"/>
              </w:tabs>
            </w:pPr>
            <w:r>
              <w:t>Used Planning Poker to rank all current tasks (User Stories and Requirements)</w:t>
            </w:r>
          </w:p>
        </w:tc>
      </w:tr>
      <w:tr w:rsidR="0021760D" w14:paraId="2DD56315" w14:textId="77777777" w:rsidTr="00853B0B">
        <w:tc>
          <w:tcPr>
            <w:tcW w:w="1525" w:type="dxa"/>
          </w:tcPr>
          <w:p w14:paraId="14878141" w14:textId="73EC9896" w:rsidR="0021760D" w:rsidRDefault="0021760D" w:rsidP="00E61623">
            <w:pPr>
              <w:tabs>
                <w:tab w:val="left" w:pos="1395"/>
              </w:tabs>
            </w:pPr>
            <w:r>
              <w:t>3/29</w:t>
            </w:r>
          </w:p>
        </w:tc>
        <w:tc>
          <w:tcPr>
            <w:tcW w:w="7825" w:type="dxa"/>
          </w:tcPr>
          <w:p w14:paraId="2D7648D8" w14:textId="5A567093" w:rsidR="0021760D" w:rsidRDefault="0021760D" w:rsidP="00E61623">
            <w:pPr>
              <w:tabs>
                <w:tab w:val="left" w:pos="1395"/>
              </w:tabs>
            </w:pPr>
            <w:r>
              <w:t>Discussed what example project to use as the base for Drip Cards</w:t>
            </w:r>
          </w:p>
        </w:tc>
      </w:tr>
      <w:tr w:rsidR="0021760D" w14:paraId="6B9E5016" w14:textId="77777777" w:rsidTr="00853B0B">
        <w:tc>
          <w:tcPr>
            <w:tcW w:w="1525" w:type="dxa"/>
          </w:tcPr>
          <w:p w14:paraId="06BED56F" w14:textId="1D0D7FA7" w:rsidR="0021760D" w:rsidRDefault="0021760D" w:rsidP="00E61623">
            <w:pPr>
              <w:tabs>
                <w:tab w:val="left" w:pos="1395"/>
              </w:tabs>
            </w:pPr>
            <w:r>
              <w:t>4/18 Morning</w:t>
            </w:r>
          </w:p>
        </w:tc>
        <w:tc>
          <w:tcPr>
            <w:tcW w:w="7825" w:type="dxa"/>
          </w:tcPr>
          <w:p w14:paraId="620EC4BC" w14:textId="6D10559D" w:rsidR="0021760D" w:rsidRDefault="0021760D" w:rsidP="00E61623">
            <w:pPr>
              <w:tabs>
                <w:tab w:val="left" w:pos="1395"/>
              </w:tabs>
            </w:pPr>
            <w:r>
              <w:t>Met with Dr. Adams in office hours to discuss project issues</w:t>
            </w:r>
          </w:p>
        </w:tc>
      </w:tr>
      <w:tr w:rsidR="0021760D" w14:paraId="665A23B0" w14:textId="77777777" w:rsidTr="00853B0B">
        <w:tc>
          <w:tcPr>
            <w:tcW w:w="1525" w:type="dxa"/>
          </w:tcPr>
          <w:p w14:paraId="664B8D22" w14:textId="74E3FE6F" w:rsidR="0021760D" w:rsidRDefault="0021760D" w:rsidP="00E61623">
            <w:pPr>
              <w:tabs>
                <w:tab w:val="left" w:pos="1395"/>
              </w:tabs>
            </w:pPr>
            <w:r>
              <w:t>4/18 Night</w:t>
            </w:r>
          </w:p>
        </w:tc>
        <w:tc>
          <w:tcPr>
            <w:tcW w:w="7825" w:type="dxa"/>
          </w:tcPr>
          <w:p w14:paraId="7B722DF6" w14:textId="048EC2BC" w:rsidR="00796F6C" w:rsidRDefault="0021760D" w:rsidP="00E61623">
            <w:pPr>
              <w:tabs>
                <w:tab w:val="left" w:pos="1395"/>
              </w:tabs>
            </w:pPr>
            <w:del w:id="958" w:author="Naomi Nash" w:date="2022-04-19T10:11:00Z">
              <w:r w:rsidDel="00FA4A88">
                <w:delText>Worked on</w:delText>
              </w:r>
            </w:del>
            <w:ins w:id="959" w:author="Naomi Nash" w:date="2022-04-19T10:11:00Z">
              <w:r w:rsidR="00FA4A88">
                <w:t>Created</w:t>
              </w:r>
            </w:ins>
            <w:r>
              <w:t xml:space="preserve"> diagrams and</w:t>
            </w:r>
            <w:ins w:id="960" w:author="Naomi Nash" w:date="2022-04-19T10:11:00Z">
              <w:r w:rsidR="00FA4A88">
                <w:t xml:space="preserve"> commented and start revisions on</w:t>
              </w:r>
            </w:ins>
            <w:r>
              <w:t xml:space="preserve"> report</w:t>
            </w:r>
          </w:p>
        </w:tc>
      </w:tr>
      <w:tr w:rsidR="00796F6C" w14:paraId="043AFC08" w14:textId="77777777" w:rsidTr="00853B0B">
        <w:trPr>
          <w:ins w:id="961" w:author="Naomi Nash" w:date="2022-04-19T10:10:00Z"/>
        </w:trPr>
        <w:tc>
          <w:tcPr>
            <w:tcW w:w="1525" w:type="dxa"/>
          </w:tcPr>
          <w:p w14:paraId="0C8DF137" w14:textId="0462C542" w:rsidR="00796F6C" w:rsidRDefault="00796F6C" w:rsidP="00E61623">
            <w:pPr>
              <w:tabs>
                <w:tab w:val="left" w:pos="1395"/>
              </w:tabs>
              <w:rPr>
                <w:ins w:id="962" w:author="Naomi Nash" w:date="2022-04-19T10:10:00Z"/>
              </w:rPr>
            </w:pPr>
            <w:ins w:id="963" w:author="Naomi Nash" w:date="2022-04-19T10:10:00Z">
              <w:r>
                <w:t>4/19 Morning</w:t>
              </w:r>
            </w:ins>
          </w:p>
        </w:tc>
        <w:tc>
          <w:tcPr>
            <w:tcW w:w="7825" w:type="dxa"/>
          </w:tcPr>
          <w:p w14:paraId="3C6B8786" w14:textId="4BE380C4" w:rsidR="00BD6F21" w:rsidRDefault="00796F6C" w:rsidP="00E61623">
            <w:pPr>
              <w:tabs>
                <w:tab w:val="left" w:pos="1395"/>
              </w:tabs>
              <w:rPr>
                <w:ins w:id="964" w:author="Naomi Nash" w:date="2022-04-19T10:10:00Z"/>
              </w:rPr>
            </w:pPr>
            <w:ins w:id="965" w:author="Naomi Nash" w:date="2022-04-19T10:11:00Z">
              <w:r>
                <w:t>Finished revisions on report</w:t>
              </w:r>
            </w:ins>
          </w:p>
        </w:tc>
      </w:tr>
      <w:tr w:rsidR="00BD6F21" w14:paraId="194A818D" w14:textId="77777777" w:rsidTr="00853B0B">
        <w:trPr>
          <w:ins w:id="966" w:author="Naomi Nash" w:date="2022-04-19T23:34:00Z"/>
        </w:trPr>
        <w:tc>
          <w:tcPr>
            <w:tcW w:w="1525" w:type="dxa"/>
          </w:tcPr>
          <w:p w14:paraId="4D8DD50A" w14:textId="7B9A915B" w:rsidR="00BD6F21" w:rsidRDefault="00BD6F21" w:rsidP="00E61623">
            <w:pPr>
              <w:tabs>
                <w:tab w:val="left" w:pos="1395"/>
              </w:tabs>
              <w:rPr>
                <w:ins w:id="967" w:author="Naomi Nash" w:date="2022-04-19T23:34:00Z"/>
              </w:rPr>
            </w:pPr>
            <w:ins w:id="968" w:author="Naomi Nash" w:date="2022-04-19T23:34:00Z">
              <w:r>
                <w:t>4/19 Night</w:t>
              </w:r>
            </w:ins>
          </w:p>
        </w:tc>
        <w:tc>
          <w:tcPr>
            <w:tcW w:w="7825" w:type="dxa"/>
          </w:tcPr>
          <w:p w14:paraId="5532CF60" w14:textId="65B14503" w:rsidR="00BD6F21" w:rsidRDefault="00BD6F21" w:rsidP="00E61623">
            <w:pPr>
              <w:tabs>
                <w:tab w:val="left" w:pos="1395"/>
              </w:tabs>
              <w:rPr>
                <w:ins w:id="969" w:author="Naomi Nash" w:date="2022-04-19T23:34:00Z"/>
              </w:rPr>
            </w:pPr>
            <w:ins w:id="970" w:author="Naomi Nash" w:date="2022-04-19T23:34:00Z">
              <w:r>
                <w:t>Created diagrams and added to report</w:t>
              </w:r>
            </w:ins>
          </w:p>
        </w:tc>
      </w:tr>
      <w:tr w:rsidR="008A28B1" w14:paraId="41F58877" w14:textId="77777777" w:rsidTr="00853B0B">
        <w:trPr>
          <w:ins w:id="971" w:author="Naomi Nash" w:date="2022-04-22T22:10:00Z"/>
        </w:trPr>
        <w:tc>
          <w:tcPr>
            <w:tcW w:w="1525" w:type="dxa"/>
          </w:tcPr>
          <w:p w14:paraId="1686BFEA" w14:textId="6AF5F794" w:rsidR="008A28B1" w:rsidRDefault="008A28B1" w:rsidP="00E61623">
            <w:pPr>
              <w:tabs>
                <w:tab w:val="left" w:pos="1395"/>
              </w:tabs>
              <w:rPr>
                <w:ins w:id="972" w:author="Naomi Nash" w:date="2022-04-22T22:10:00Z"/>
              </w:rPr>
            </w:pPr>
            <w:ins w:id="973" w:author="Naomi Nash" w:date="2022-04-22T22:10:00Z">
              <w:r>
                <w:t>4/22</w:t>
              </w:r>
            </w:ins>
          </w:p>
        </w:tc>
        <w:tc>
          <w:tcPr>
            <w:tcW w:w="7825" w:type="dxa"/>
          </w:tcPr>
          <w:p w14:paraId="4A7D3F63" w14:textId="575A6B88" w:rsidR="008A28B1" w:rsidRDefault="00260847" w:rsidP="00E61623">
            <w:pPr>
              <w:tabs>
                <w:tab w:val="left" w:pos="1395"/>
              </w:tabs>
              <w:rPr>
                <w:ins w:id="974" w:author="Naomi Nash" w:date="2022-04-22T22:10:00Z"/>
              </w:rPr>
            </w:pPr>
            <w:ins w:id="975" w:author="Naomi Nash" w:date="2022-04-22T22:11:00Z">
              <w:r>
                <w:t xml:space="preserve">Modified report to </w:t>
              </w:r>
              <w:proofErr w:type="gramStart"/>
              <w:r>
                <w:t>more closely reflect</w:t>
              </w:r>
              <w:proofErr w:type="gramEnd"/>
              <w:r>
                <w:t xml:space="preserve"> needed requirements</w:t>
              </w:r>
            </w:ins>
          </w:p>
        </w:tc>
      </w:tr>
      <w:tr w:rsidR="00762F37" w14:paraId="0A58CF33" w14:textId="77777777" w:rsidTr="00853B0B">
        <w:trPr>
          <w:ins w:id="976" w:author="Naomi Nash" w:date="2022-04-26T23:49:00Z"/>
        </w:trPr>
        <w:tc>
          <w:tcPr>
            <w:tcW w:w="1525" w:type="dxa"/>
          </w:tcPr>
          <w:p w14:paraId="29CF7B13" w14:textId="44A4716B" w:rsidR="00762F37" w:rsidRDefault="00717ACD" w:rsidP="00E61623">
            <w:pPr>
              <w:tabs>
                <w:tab w:val="left" w:pos="1395"/>
              </w:tabs>
              <w:rPr>
                <w:ins w:id="977" w:author="Naomi Nash" w:date="2022-04-26T23:49:00Z"/>
              </w:rPr>
            </w:pPr>
            <w:ins w:id="978" w:author="Naomi Nash" w:date="2022-04-26T23:49:00Z">
              <w:r>
                <w:t>4/26</w:t>
              </w:r>
            </w:ins>
          </w:p>
        </w:tc>
        <w:tc>
          <w:tcPr>
            <w:tcW w:w="7825" w:type="dxa"/>
          </w:tcPr>
          <w:p w14:paraId="17B15D66" w14:textId="7AE47E1D" w:rsidR="00762F37" w:rsidRDefault="00717ACD" w:rsidP="00E61623">
            <w:pPr>
              <w:tabs>
                <w:tab w:val="left" w:pos="1395"/>
              </w:tabs>
              <w:rPr>
                <w:ins w:id="979" w:author="Naomi Nash" w:date="2022-04-26T23:49:00Z"/>
              </w:rPr>
            </w:pPr>
            <w:ins w:id="980" w:author="Naomi Nash" w:date="2022-04-26T23:49:00Z">
              <w:r>
                <w:t xml:space="preserve">Added Functional and Non-Functional Requirements and </w:t>
              </w:r>
              <w:r w:rsidR="00BE609E">
                <w:t>a</w:t>
              </w:r>
              <w:r>
                <w:t xml:space="preserve">dded more diagrams and licensing; Discussed next steps </w:t>
              </w:r>
              <w:r w:rsidR="00BE609E">
                <w:t>for project</w:t>
              </w:r>
            </w:ins>
          </w:p>
        </w:tc>
      </w:tr>
    </w:tbl>
    <w:p w14:paraId="0AE22029" w14:textId="641646EB" w:rsidR="0055012F" w:rsidRDefault="0055012F" w:rsidP="00E61623">
      <w:pPr>
        <w:tabs>
          <w:tab w:val="left" w:pos="1395"/>
        </w:tabs>
      </w:pPr>
      <w:r>
        <w:br w:type="page"/>
      </w:r>
    </w:p>
    <w:p w14:paraId="59FD4D58" w14:textId="77777777" w:rsidR="00C4215A" w:rsidRDefault="00C4215A" w:rsidP="00EC1751">
      <w:pPr>
        <w:rPr>
          <w:ins w:id="981" w:author="Naomi Nash" w:date="2022-04-27T00:05:00Z"/>
          <w:b/>
          <w:bCs/>
        </w:rPr>
      </w:pPr>
    </w:p>
    <w:p w14:paraId="02922DC9" w14:textId="7A29E76B" w:rsidR="00EC1751" w:rsidRPr="00223B21" w:rsidRDefault="00EC1751" w:rsidP="00EC1751">
      <w:pPr>
        <w:rPr>
          <w:b/>
          <w:bCs/>
        </w:rPr>
      </w:pPr>
      <w:r w:rsidRPr="00223B21">
        <w:rPr>
          <w:b/>
          <w:bCs/>
        </w:rPr>
        <w:t>------------------------------------------------------------------------------------------------------------------------------------------</w:t>
      </w:r>
      <w:r>
        <w:rPr>
          <w:b/>
          <w:bCs/>
        </w:rPr>
        <w:t xml:space="preserve">3. </w:t>
      </w:r>
      <w:bookmarkStart w:id="982" w:name="Rules"/>
      <w:r>
        <w:rPr>
          <w:b/>
          <w:bCs/>
        </w:rPr>
        <w:t>R</w:t>
      </w:r>
      <w:r w:rsidR="00317461">
        <w:rPr>
          <w:b/>
          <w:bCs/>
        </w:rPr>
        <w:t>ULES</w:t>
      </w:r>
      <w:bookmarkEnd w:id="982"/>
      <w:r>
        <w:br/>
      </w:r>
      <w:r w:rsidRPr="00223B21">
        <w:rPr>
          <w:b/>
          <w:bCs/>
        </w:rPr>
        <w:t>------------------------------------------------------------------------------------------------------------------------------------------</w:t>
      </w:r>
    </w:p>
    <w:p w14:paraId="25B56C08" w14:textId="6D54D855" w:rsidR="00EC1751" w:rsidRPr="00EC1751" w:rsidRDefault="00EC1751" w:rsidP="00EC1751">
      <w:pPr>
        <w:rPr>
          <w:b/>
          <w:bCs/>
        </w:rPr>
      </w:pPr>
      <w:commentRangeStart w:id="983"/>
      <w:commentRangeStart w:id="984"/>
      <w:r>
        <w:rPr>
          <w:b/>
          <w:bCs/>
        </w:rPr>
        <w:t>3.1</w:t>
      </w:r>
      <w:r w:rsidRPr="00EC1751">
        <w:rPr>
          <w:b/>
          <w:bCs/>
        </w:rPr>
        <w:t xml:space="preserve"> </w:t>
      </w:r>
      <w:bookmarkStart w:id="985" w:name="ConfigurationManagementRules"/>
      <w:r w:rsidRPr="00EC1751">
        <w:rPr>
          <w:b/>
          <w:bCs/>
        </w:rPr>
        <w:t>C</w:t>
      </w:r>
      <w:r w:rsidR="00317461">
        <w:rPr>
          <w:b/>
          <w:bCs/>
        </w:rPr>
        <w:t xml:space="preserve">ONFIGURATION </w:t>
      </w:r>
      <w:commentRangeStart w:id="986"/>
      <w:commentRangeStart w:id="987"/>
      <w:r w:rsidR="00317461">
        <w:rPr>
          <w:b/>
          <w:bCs/>
        </w:rPr>
        <w:t>MANAGEMENT</w:t>
      </w:r>
      <w:commentRangeEnd w:id="986"/>
      <w:r>
        <w:rPr>
          <w:rStyle w:val="CommentReference"/>
        </w:rPr>
        <w:commentReference w:id="986"/>
      </w:r>
      <w:commentRangeEnd w:id="987"/>
      <w:r>
        <w:rPr>
          <w:rStyle w:val="CommentReference"/>
        </w:rPr>
        <w:commentReference w:id="987"/>
      </w:r>
      <w:r w:rsidR="00317461">
        <w:rPr>
          <w:b/>
          <w:bCs/>
        </w:rPr>
        <w:t xml:space="preserve"> RULES</w:t>
      </w:r>
      <w:commentRangeEnd w:id="983"/>
      <w:r w:rsidR="006519F0">
        <w:rPr>
          <w:rStyle w:val="CommentReference"/>
        </w:rPr>
        <w:commentReference w:id="983"/>
      </w:r>
      <w:commentRangeEnd w:id="984"/>
      <w:r>
        <w:rPr>
          <w:rStyle w:val="CommentReference"/>
        </w:rPr>
        <w:commentReference w:id="984"/>
      </w:r>
      <w:bookmarkEnd w:id="985"/>
    </w:p>
    <w:p w14:paraId="3BFE2322" w14:textId="585693C2" w:rsidR="00EC1751" w:rsidRDefault="00EC1751" w:rsidP="00EC1751">
      <w:commentRangeStart w:id="988"/>
      <w:commentRangeStart w:id="989"/>
      <w:r>
        <w:t>H</w:t>
      </w:r>
      <w:r w:rsidRPr="00440D6A">
        <w:t xml:space="preserve">ow will GitHub be used for the Team project? </w:t>
      </w:r>
      <w:commentRangeEnd w:id="988"/>
      <w:r w:rsidR="00B62055">
        <w:rPr>
          <w:rStyle w:val="CommentReference"/>
        </w:rPr>
        <w:commentReference w:id="988"/>
      </w:r>
      <w:commentRangeEnd w:id="989"/>
      <w:r>
        <w:rPr>
          <w:rStyle w:val="CommentReference"/>
        </w:rPr>
        <w:commentReference w:id="989"/>
      </w:r>
    </w:p>
    <w:p w14:paraId="1F9699FC" w14:textId="67704313" w:rsidR="00EC1751" w:rsidRDefault="00EC1751" w:rsidP="00EC1751">
      <w:r>
        <w:tab/>
        <w:t xml:space="preserve">GitHub will be used for </w:t>
      </w:r>
      <w:r w:rsidR="3F5C4731">
        <w:t>cod</w:t>
      </w:r>
      <w:del w:id="990" w:author="Daria Pacheco" w:date="2022-04-19T03:32:00Z">
        <w:r w:rsidR="3F5C4731">
          <w:delText>e</w:delText>
        </w:r>
      </w:del>
      <w:ins w:id="991" w:author="Daria Pacheco" w:date="2022-04-19T03:32:00Z">
        <w:r w:rsidR="3F5C4731">
          <w:t xml:space="preserve">ing assistance and </w:t>
        </w:r>
      </w:ins>
      <w:del w:id="992" w:author="Daria Pacheco" w:date="2022-04-19T03:32:00Z">
        <w:r>
          <w:delText xml:space="preserve"> </w:delText>
        </w:r>
      </w:del>
      <w:ins w:id="993" w:author="Daria Pacheco" w:date="2022-04-19T03:32:00Z">
        <w:r>
          <w:t>file organizer</w:t>
        </w:r>
      </w:ins>
      <w:del w:id="994" w:author="Daria Pacheco" w:date="2022-04-19T03:32:00Z">
        <w:r w:rsidDel="00EC1751">
          <w:delText xml:space="preserve"> </w:delText>
        </w:r>
        <w:r>
          <w:delText>inspiration and coding assistance</w:delText>
        </w:r>
      </w:del>
      <w:r>
        <w:t xml:space="preserve">. </w:t>
      </w:r>
    </w:p>
    <w:p w14:paraId="6F9E08B9" w14:textId="77777777" w:rsidR="00EC1751" w:rsidRDefault="00EC1751" w:rsidP="00EC1751">
      <w:r w:rsidRPr="00440D6A">
        <w:t xml:space="preserve">What are the rules around commits and branches? </w:t>
      </w:r>
    </w:p>
    <w:p w14:paraId="1CC1998B" w14:textId="2BD69D72" w:rsidR="00EC1751" w:rsidRDefault="00EC1751" w:rsidP="00EC1751">
      <w:pPr>
        <w:ind w:left="720"/>
      </w:pPr>
      <w:r>
        <w:t>Always issue a pull request for code changes unless working together at the time, then use commits. Make branches only when necessary, and make sure they are organized.</w:t>
      </w:r>
      <w:ins w:id="995" w:author="Daria Pacheco" w:date="2022-04-19T03:20:00Z">
        <w:r w:rsidR="05413092">
          <w:t xml:space="preserve"> Keep all </w:t>
        </w:r>
        <w:proofErr w:type="spellStart"/>
        <w:r w:rsidR="05413092">
          <w:t>memebers</w:t>
        </w:r>
        <w:proofErr w:type="spellEnd"/>
        <w:r w:rsidR="05413092">
          <w:t xml:space="preserve"> </w:t>
        </w:r>
      </w:ins>
      <w:ins w:id="996" w:author="Daria Pacheco" w:date="2022-04-19T03:21:00Z">
        <w:r w:rsidR="05413092">
          <w:t>updated on any changed made</w:t>
        </w:r>
      </w:ins>
    </w:p>
    <w:p w14:paraId="4A2C388C" w14:textId="77777777" w:rsidR="00EC1751" w:rsidRDefault="00EC1751" w:rsidP="00EC1751">
      <w:r w:rsidRPr="00440D6A">
        <w:t xml:space="preserve">What is expected of commit messages, and how will this be enforced (if it is)? </w:t>
      </w:r>
    </w:p>
    <w:p w14:paraId="1D821E8A" w14:textId="77777777" w:rsidR="00EC1751" w:rsidRDefault="00EC1751" w:rsidP="00EC1751">
      <w:pPr>
        <w:ind w:left="720"/>
      </w:pPr>
      <w:r>
        <w:t>Commit messages are only made when currently together or speaking over the phone, and it will be enforced with mutual trust.</w:t>
      </w:r>
    </w:p>
    <w:p w14:paraId="23DA5925" w14:textId="4F9CF773" w:rsidR="00EC1751" w:rsidRDefault="00EC1751" w:rsidP="00EC1751">
      <w:commentRangeStart w:id="997"/>
      <w:commentRangeStart w:id="998"/>
      <w:r w:rsidRPr="00440D6A">
        <w:t>What type of workflow will be used</w:t>
      </w:r>
      <w:commentRangeEnd w:id="997"/>
      <w:r>
        <w:rPr>
          <w:rStyle w:val="CommentReference"/>
        </w:rPr>
        <w:commentReference w:id="997"/>
      </w:r>
      <w:commentRangeEnd w:id="998"/>
      <w:r>
        <w:rPr>
          <w:rStyle w:val="CommentReference"/>
        </w:rPr>
        <w:commentReference w:id="998"/>
      </w:r>
      <w:r w:rsidRPr="00440D6A">
        <w:t xml:space="preserve"> (feature branches? </w:t>
      </w:r>
      <w:proofErr w:type="spellStart"/>
      <w:r w:rsidRPr="00440D6A">
        <w:t>GitFlow</w:t>
      </w:r>
      <w:proofErr w:type="spellEnd"/>
      <w:r w:rsidRPr="00440D6A">
        <w:t>/Git Actions? No branches?)</w:t>
      </w:r>
    </w:p>
    <w:p w14:paraId="0A9A9F16" w14:textId="290C6724" w:rsidR="00EC1751" w:rsidRDefault="00EC1751" w:rsidP="00EC1751">
      <w:pPr>
        <w:ind w:left="720"/>
      </w:pPr>
      <w:r w:rsidRPr="0098413C">
        <w:t xml:space="preserve">Workflow will be split up </w:t>
      </w:r>
      <w:r>
        <w:t xml:space="preserve">using branches </w:t>
      </w:r>
      <w:r w:rsidRPr="0098413C">
        <w:t>by parts/sections of the project</w:t>
      </w:r>
      <w:r>
        <w:t>, i.e., development/production branches, Daria/Naomi branches, etc.</w:t>
      </w:r>
      <w:ins w:id="999" w:author="Daria Pacheco" w:date="2022-04-19T03:26:00Z">
        <w:r>
          <w:t xml:space="preserve"> </w:t>
        </w:r>
      </w:ins>
      <w:r>
        <w:t>which would eventually all go into a main/parent branch for the final product.</w:t>
      </w:r>
      <w:ins w:id="1000" w:author="Daria Pacheco" w:date="2022-04-19T03:26:00Z">
        <w:r>
          <w:t xml:space="preserve"> </w:t>
        </w:r>
      </w:ins>
      <w:ins w:id="1001" w:author="Daria Pacheco" w:date="2022-04-19T03:27:00Z">
        <w:r>
          <w:t xml:space="preserve">Will start off working on basic web </w:t>
        </w:r>
        <w:proofErr w:type="spellStart"/>
        <w:r>
          <w:t>deisgn</w:t>
        </w:r>
        <w:proofErr w:type="spellEnd"/>
        <w:r>
          <w:t xml:space="preserve"> then eventually </w:t>
        </w:r>
      </w:ins>
      <w:ins w:id="1002" w:author="Daria Pacheco" w:date="2022-04-19T03:28:00Z">
        <w:r>
          <w:t>work on up.</w:t>
        </w:r>
      </w:ins>
    </w:p>
    <w:p w14:paraId="1B7C172F" w14:textId="34E37A3A" w:rsidR="00EC1751" w:rsidRDefault="00EC1751" w:rsidP="00E61623">
      <w:pPr>
        <w:tabs>
          <w:tab w:val="left" w:pos="1395"/>
        </w:tabs>
      </w:pPr>
    </w:p>
    <w:p w14:paraId="79002D18" w14:textId="54E74AD3" w:rsidR="00317461" w:rsidRPr="00317461" w:rsidRDefault="03296C76" w:rsidP="00317461">
      <w:pPr>
        <w:rPr>
          <w:b/>
          <w:bCs/>
        </w:rPr>
      </w:pPr>
      <w:commentRangeStart w:id="1003"/>
      <w:commentRangeStart w:id="1004"/>
      <w:r w:rsidRPr="7CFE16DF">
        <w:rPr>
          <w:b/>
          <w:bCs/>
        </w:rPr>
        <w:t xml:space="preserve">3.2 </w:t>
      </w:r>
      <w:bookmarkStart w:id="1005" w:name="CodeRules"/>
      <w:r w:rsidRPr="7CFE16DF">
        <w:rPr>
          <w:b/>
          <w:bCs/>
        </w:rPr>
        <w:t>CODE RULES</w:t>
      </w:r>
      <w:commentRangeEnd w:id="1003"/>
      <w:r w:rsidR="00317461">
        <w:rPr>
          <w:rStyle w:val="CommentReference"/>
        </w:rPr>
        <w:commentReference w:id="1003"/>
      </w:r>
      <w:commentRangeEnd w:id="1004"/>
      <w:r w:rsidR="00317461">
        <w:rPr>
          <w:rStyle w:val="CommentReference"/>
        </w:rPr>
        <w:commentReference w:id="1004"/>
      </w:r>
      <w:bookmarkEnd w:id="1005"/>
    </w:p>
    <w:p w14:paraId="16CEED21" w14:textId="5C8ADE23" w:rsidR="00317461" w:rsidRDefault="00317461" w:rsidP="00317461">
      <w:commentRangeStart w:id="1006"/>
      <w:commentRangeStart w:id="1007"/>
      <w:r>
        <w:t>What is the technology stack?</w:t>
      </w:r>
      <w:commentRangeEnd w:id="1006"/>
      <w:r>
        <w:rPr>
          <w:rStyle w:val="CommentReference"/>
        </w:rPr>
        <w:commentReference w:id="1006"/>
      </w:r>
      <w:commentRangeEnd w:id="1007"/>
      <w:r>
        <w:rPr>
          <w:rStyle w:val="CommentReference"/>
        </w:rPr>
        <w:commentReference w:id="1007"/>
      </w:r>
      <w:r>
        <w:t xml:space="preserve"> </w:t>
      </w:r>
    </w:p>
    <w:p w14:paraId="1B6BC4C3" w14:textId="110BC159" w:rsidR="00317461" w:rsidRDefault="00317461" w:rsidP="00317461">
      <w:pPr>
        <w:ind w:left="720"/>
      </w:pPr>
      <w:r>
        <w:t>Windows (Operating system), Microsoft Office (Presentation software), HTML (Programming language), GitHub, Google Lens</w:t>
      </w:r>
      <w:ins w:id="1008" w:author="Daria Pacheco" w:date="2022-04-19T03:14:00Z">
        <w:r w:rsidR="6AA8432B">
          <w:t>, Azure</w:t>
        </w:r>
      </w:ins>
    </w:p>
    <w:p w14:paraId="1068220B" w14:textId="77777777" w:rsidR="00317461" w:rsidRDefault="00317461" w:rsidP="00317461">
      <w:r>
        <w:t xml:space="preserve">How can new team members get set up (onboarding)? </w:t>
      </w:r>
    </w:p>
    <w:p w14:paraId="05EEB221" w14:textId="77777777" w:rsidR="00317461" w:rsidRDefault="00317461" w:rsidP="00317461">
      <w:pPr>
        <w:ind w:left="720"/>
      </w:pPr>
      <w:r>
        <w:t>New team members will meet with a current member of the team. Current member will walk new team member through each part of the current code set up, ideas that have been previously tested, and rules for handling the code and introducing new code to the project.</w:t>
      </w:r>
    </w:p>
    <w:p w14:paraId="31343CF5" w14:textId="77777777" w:rsidR="00317461" w:rsidRDefault="00317461" w:rsidP="00317461">
      <w:r>
        <w:t xml:space="preserve">What linters and analysis tools will be used? </w:t>
      </w:r>
    </w:p>
    <w:p w14:paraId="3C1359D9" w14:textId="77777777" w:rsidR="00317461" w:rsidRDefault="00317461" w:rsidP="00317461">
      <w:pPr>
        <w:ind w:left="720"/>
      </w:pPr>
      <w:proofErr w:type="spellStart"/>
      <w:r>
        <w:t>HTMLHint</w:t>
      </w:r>
      <w:proofErr w:type="spellEnd"/>
      <w:r>
        <w:t xml:space="preserve"> (</w:t>
      </w:r>
      <w:hyperlink r:id="rId25" w:history="1">
        <w:r w:rsidRPr="009103C0">
          <w:rPr>
            <w:rStyle w:val="Hyperlink"/>
          </w:rPr>
          <w:t>https://github.com/yaniswang/HTMLHint</w:t>
        </w:r>
      </w:hyperlink>
      <w:r>
        <w:t>) and/or HTML Inspector (</w:t>
      </w:r>
      <w:hyperlink r:id="rId26" w:history="1">
        <w:r w:rsidRPr="009103C0">
          <w:rPr>
            <w:rStyle w:val="Hyperlink"/>
          </w:rPr>
          <w:t>https://github.com/philipwalton/html-inspector</w:t>
        </w:r>
      </w:hyperlink>
      <w:r>
        <w:t>)</w:t>
      </w:r>
    </w:p>
    <w:p w14:paraId="4D6AA150" w14:textId="77777777" w:rsidR="00317461" w:rsidRDefault="00317461" w:rsidP="00317461">
      <w:r>
        <w:t>Are there other ideas for tools that need to be explored?</w:t>
      </w:r>
    </w:p>
    <w:p w14:paraId="0EBB5ED8" w14:textId="31287893" w:rsidR="00317461" w:rsidDel="00750A74" w:rsidRDefault="5D205054" w:rsidP="00317461">
      <w:pPr>
        <w:rPr>
          <w:del w:id="1009" w:author="Daria Pacheco" w:date="2022-04-19T03:17:00Z"/>
        </w:rPr>
      </w:pPr>
      <w:ins w:id="1010" w:author="Daria Pacheco" w:date="2022-04-19T03:17:00Z">
        <w:r>
          <w:t xml:space="preserve">Team may need to </w:t>
        </w:r>
        <w:proofErr w:type="gramStart"/>
        <w:r>
          <w:t>expl</w:t>
        </w:r>
      </w:ins>
      <w:ins w:id="1011" w:author="Daria Pacheco" w:date="2022-04-19T03:18:00Z">
        <w:r>
          <w:t>ored</w:t>
        </w:r>
        <w:proofErr w:type="gramEnd"/>
        <w:r>
          <w:t xml:space="preserve"> third party APIs.</w:t>
        </w:r>
      </w:ins>
      <w:del w:id="1012" w:author="Daria Pacheco" w:date="2022-04-19T03:17:00Z">
        <w:r w:rsidR="00317461">
          <w:delText>There are currently no other ideas for tools, although we are sure this will change during development.</w:delText>
        </w:r>
      </w:del>
    </w:p>
    <w:p w14:paraId="4243929D" w14:textId="77777777" w:rsidR="00750A74" w:rsidRDefault="00750A74" w:rsidP="00317461">
      <w:pPr>
        <w:ind w:left="720"/>
        <w:rPr>
          <w:ins w:id="1013" w:author="Naomi Nash" w:date="2022-04-26T22:25:00Z"/>
        </w:rPr>
      </w:pPr>
    </w:p>
    <w:p w14:paraId="453243B5" w14:textId="77777777" w:rsidR="00317461" w:rsidRDefault="00317461" w:rsidP="00317461">
      <w:r>
        <w:t xml:space="preserve">What technologies do some team members need to learn? </w:t>
      </w:r>
    </w:p>
    <w:p w14:paraId="3B668609" w14:textId="77777777" w:rsidR="00317461" w:rsidRDefault="00317461" w:rsidP="00317461">
      <w:pPr>
        <w:ind w:left="720"/>
      </w:pPr>
      <w:r>
        <w:t>HTML needs to be reviewed, and the linters that we discovered will need to be learned. Also, GitHub will need to be practiced more as well.</w:t>
      </w:r>
    </w:p>
    <w:p w14:paraId="564D14B7" w14:textId="64D430F1" w:rsidR="00317461" w:rsidRDefault="00317461" w:rsidP="00317461">
      <w:r>
        <w:t xml:space="preserve">How has this been factored into the project plan? </w:t>
      </w:r>
    </w:p>
    <w:p w14:paraId="66209329" w14:textId="6E30D25D" w:rsidR="00317461" w:rsidRDefault="00317461" w:rsidP="00317461">
      <w:pPr>
        <w:ind w:left="720"/>
      </w:pPr>
      <w:r>
        <w:t>We will be reviewing technologies before we begin working on the project, during the initial stages, so that we will be prepared later. We will also learn and research more as we go.</w:t>
      </w:r>
    </w:p>
    <w:p w14:paraId="7D46CDC7" w14:textId="545A0B73" w:rsidR="00317461" w:rsidRDefault="00317461" w:rsidP="00317461"/>
    <w:p w14:paraId="1D76300B" w14:textId="55086DB3" w:rsidR="00317461" w:rsidRPr="00317461" w:rsidRDefault="03296C76" w:rsidP="00317461">
      <w:pPr>
        <w:rPr>
          <w:b/>
          <w:bCs/>
        </w:rPr>
      </w:pPr>
      <w:bookmarkStart w:id="1014" w:name="_Hlk101473415"/>
      <w:commentRangeStart w:id="1015"/>
      <w:commentRangeStart w:id="1016"/>
      <w:r w:rsidRPr="7CFE16DF">
        <w:rPr>
          <w:b/>
          <w:bCs/>
        </w:rPr>
        <w:t xml:space="preserve">3.3 </w:t>
      </w:r>
      <w:bookmarkStart w:id="1017" w:name="TestingRules"/>
      <w:r w:rsidRPr="7CFE16DF">
        <w:rPr>
          <w:b/>
          <w:bCs/>
        </w:rPr>
        <w:t>TESTING RULES</w:t>
      </w:r>
      <w:commentRangeEnd w:id="1015"/>
      <w:r w:rsidR="00317461">
        <w:rPr>
          <w:rStyle w:val="CommentReference"/>
        </w:rPr>
        <w:commentReference w:id="1015"/>
      </w:r>
      <w:commentRangeEnd w:id="1016"/>
      <w:r w:rsidR="00317461">
        <w:rPr>
          <w:rStyle w:val="CommentReference"/>
        </w:rPr>
        <w:commentReference w:id="1016"/>
      </w:r>
      <w:bookmarkEnd w:id="1017"/>
    </w:p>
    <w:bookmarkEnd w:id="1014"/>
    <w:p w14:paraId="0349B1F3" w14:textId="77777777" w:rsidR="0098386C" w:rsidRDefault="0098386C" w:rsidP="0098386C">
      <w:pPr>
        <w:tabs>
          <w:tab w:val="left" w:pos="1395"/>
        </w:tabs>
      </w:pPr>
      <w:r>
        <w:t xml:space="preserve">At a high level, how will you test your product? </w:t>
      </w:r>
    </w:p>
    <w:p w14:paraId="3D3C6D00" w14:textId="77777777" w:rsidR="0098386C" w:rsidRDefault="0098386C" w:rsidP="0098386C">
      <w:pPr>
        <w:tabs>
          <w:tab w:val="left" w:pos="1395"/>
        </w:tabs>
        <w:ind w:left="720"/>
      </w:pPr>
      <w:r>
        <w:t>By running the code personally and testing each step of the apps use in order so that we can catch earlier problems in the program’s use.</w:t>
      </w:r>
    </w:p>
    <w:p w14:paraId="522E7BE8" w14:textId="77777777" w:rsidR="0098386C" w:rsidRDefault="0098386C" w:rsidP="0098386C">
      <w:pPr>
        <w:tabs>
          <w:tab w:val="left" w:pos="1395"/>
        </w:tabs>
      </w:pPr>
      <w:r>
        <w:t xml:space="preserve">You need to automate at least part of this this semester, so how can you automate? </w:t>
      </w:r>
    </w:p>
    <w:p w14:paraId="5C545B21" w14:textId="77777777" w:rsidR="0098386C" w:rsidRDefault="0098386C" w:rsidP="0098386C">
      <w:pPr>
        <w:tabs>
          <w:tab w:val="left" w:pos="1395"/>
        </w:tabs>
        <w:ind w:left="720"/>
      </w:pPr>
      <w:r>
        <w:t xml:space="preserve">One idea that we </w:t>
      </w:r>
      <w:proofErr w:type="gramStart"/>
      <w:r>
        <w:t>have to</w:t>
      </w:r>
      <w:proofErr w:type="gramEnd"/>
      <w:r>
        <w:t xml:space="preserve"> automate our program would be that when someone uploads a photo of their clothing, it will be automatically displayed on a “drip card” (clothing/outfit card) within the user’s “card deck” (their closet)</w:t>
      </w:r>
    </w:p>
    <w:p w14:paraId="2B38F7C0" w14:textId="77777777" w:rsidR="0098386C" w:rsidRDefault="0098386C" w:rsidP="0098386C">
      <w:pPr>
        <w:tabs>
          <w:tab w:val="left" w:pos="1395"/>
        </w:tabs>
      </w:pPr>
      <w:r>
        <w:t xml:space="preserve">How does testing interact with commits (always test before commit? all tests </w:t>
      </w:r>
      <w:proofErr w:type="gramStart"/>
      <w:r>
        <w:t>pass</w:t>
      </w:r>
      <w:proofErr w:type="gramEnd"/>
      <w:r>
        <w:t xml:space="preserve">? all tests pass before merge?) </w:t>
      </w:r>
    </w:p>
    <w:p w14:paraId="438556C5" w14:textId="6575A29F" w:rsidR="0098386C" w:rsidRDefault="0098386C" w:rsidP="0098386C">
      <w:pPr>
        <w:tabs>
          <w:tab w:val="left" w:pos="1395"/>
        </w:tabs>
        <w:ind w:left="720"/>
      </w:pPr>
      <w:r>
        <w:t xml:space="preserve">We will </w:t>
      </w:r>
      <w:proofErr w:type="gramStart"/>
      <w:r>
        <w:t>definitely test</w:t>
      </w:r>
      <w:proofErr w:type="gramEnd"/>
      <w:r>
        <w:t xml:space="preserve"> before committing. All tests should pass before code is committed.</w:t>
      </w:r>
    </w:p>
    <w:p w14:paraId="6D5E8B1F" w14:textId="6CEC9E9A" w:rsidR="0098386C" w:rsidRDefault="0098386C" w:rsidP="0098386C">
      <w:pPr>
        <w:tabs>
          <w:tab w:val="left" w:pos="1395"/>
        </w:tabs>
      </w:pPr>
      <w:r>
        <w:t xml:space="preserve">Security - Think about how you are going approach this. </w:t>
      </w:r>
    </w:p>
    <w:p w14:paraId="5F0C1002" w14:textId="4C8D68EA" w:rsidR="0098386C" w:rsidRDefault="0098386C" w:rsidP="0098386C">
      <w:pPr>
        <w:tabs>
          <w:tab w:val="left" w:pos="1395"/>
        </w:tabs>
      </w:pPr>
      <w:r>
        <w:tab/>
        <w:t xml:space="preserve">What aspects of the stack will need more security than others? </w:t>
      </w:r>
    </w:p>
    <w:p w14:paraId="6CCEFE5B" w14:textId="31313FBB" w:rsidR="0098386C" w:rsidRDefault="0098386C" w:rsidP="0098386C">
      <w:pPr>
        <w:tabs>
          <w:tab w:val="left" w:pos="1395"/>
        </w:tabs>
      </w:pPr>
      <w:r>
        <w:tab/>
      </w:r>
      <w:r>
        <w:tab/>
      </w:r>
      <w:r>
        <w:tab/>
        <w:t>The uploading of pictures portion, as well as user log in.</w:t>
      </w:r>
    </w:p>
    <w:p w14:paraId="5C00DCE5" w14:textId="4966A999" w:rsidR="0098386C" w:rsidRDefault="0098386C" w:rsidP="0098386C">
      <w:pPr>
        <w:tabs>
          <w:tab w:val="left" w:pos="1395"/>
        </w:tabs>
      </w:pPr>
      <w:r>
        <w:tab/>
        <w:t>Where do you think security factors in during development?</w:t>
      </w:r>
    </w:p>
    <w:p w14:paraId="28273681" w14:textId="489EAD12" w:rsidR="0098386C" w:rsidRDefault="0098386C" w:rsidP="0098386C">
      <w:pPr>
        <w:tabs>
          <w:tab w:val="left" w:pos="1395"/>
        </w:tabs>
      </w:pPr>
      <w:r>
        <w:tab/>
      </w:r>
      <w:r>
        <w:tab/>
      </w:r>
      <w:r>
        <w:tab/>
        <w:t>Security should be considered at every stage of the development process.</w:t>
      </w:r>
    </w:p>
    <w:p w14:paraId="0362A944" w14:textId="77777777" w:rsidR="0098386C" w:rsidRDefault="0098386C" w:rsidP="0098386C">
      <w:pPr>
        <w:tabs>
          <w:tab w:val="left" w:pos="1395"/>
        </w:tabs>
      </w:pPr>
      <w:commentRangeStart w:id="1018"/>
      <w:commentRangeStart w:id="1019"/>
      <w:r>
        <w:t>What tools will be used?</w:t>
      </w:r>
      <w:commentRangeEnd w:id="1018"/>
      <w:r>
        <w:rPr>
          <w:rStyle w:val="CommentReference"/>
        </w:rPr>
        <w:commentReference w:id="1018"/>
      </w:r>
      <w:commentRangeEnd w:id="1019"/>
      <w:r>
        <w:rPr>
          <w:rStyle w:val="CommentReference"/>
        </w:rPr>
        <w:commentReference w:id="1019"/>
      </w:r>
    </w:p>
    <w:p w14:paraId="7B04443B" w14:textId="4EB42D90" w:rsidR="0098386C" w:rsidRDefault="0098386C" w:rsidP="0098386C">
      <w:pPr>
        <w:tabs>
          <w:tab w:val="left" w:pos="1395"/>
        </w:tabs>
        <w:ind w:left="720"/>
      </w:pPr>
      <w:r>
        <w:t>Windows (Operating system), Microsoft Office (Presentation software), HTML (Programming language), GitHub, Google Lens</w:t>
      </w:r>
      <w:ins w:id="1020" w:author="Daria Pacheco" w:date="2022-04-19T03:12:00Z">
        <w:r w:rsidR="4D977507">
          <w:t>, Azure</w:t>
        </w:r>
        <w:r w:rsidR="61D181C2">
          <w:t xml:space="preserve">, </w:t>
        </w:r>
      </w:ins>
    </w:p>
    <w:p w14:paraId="15D4D319" w14:textId="194D4E4C" w:rsidR="00EC1751" w:rsidRDefault="0098386C" w:rsidP="0098386C">
      <w:pPr>
        <w:tabs>
          <w:tab w:val="left" w:pos="1395"/>
        </w:tabs>
        <w:rPr>
          <w:ins w:id="1021" w:author="Naomi Nash" w:date="2022-04-22T22:01:00Z"/>
        </w:rPr>
      </w:pPr>
      <w:r>
        <w:t>Licensing</w:t>
      </w:r>
      <w:del w:id="1022" w:author="Daria Pacheco" w:date="2022-04-27T02:51:00Z">
        <w:r>
          <w:delText xml:space="preserve"> - </w:delText>
        </w:r>
      </w:del>
      <w:ins w:id="1023" w:author="Daria Pacheco" w:date="2022-04-27T02:51:00Z">
        <w:r>
          <w:t xml:space="preserve"> – We will be using</w:t>
        </w:r>
      </w:ins>
      <w:ins w:id="1024" w:author="Daria Pacheco" w:date="2022-04-27T03:38:00Z">
        <w:r>
          <w:t xml:space="preserve"> Ad</w:t>
        </w:r>
      </w:ins>
      <w:ins w:id="1025" w:author="Daria Pacheco" w:date="2022-04-27T03:39:00Z">
        <w:r>
          <w:t>obe Dreamweaver</w:t>
        </w:r>
      </w:ins>
      <w:ins w:id="1026" w:author="Daria Pacheco" w:date="2022-04-27T02:52:00Z">
        <w:r>
          <w:t>. It’s</w:t>
        </w:r>
      </w:ins>
      <w:ins w:id="1027" w:author="Daria Pacheco" w:date="2022-04-27T03:41:00Z">
        <w:r>
          <w:t xml:space="preserve"> a</w:t>
        </w:r>
      </w:ins>
      <w:ins w:id="1028" w:author="Daria Pacheco" w:date="2022-04-27T02:52:00Z">
        <w:r>
          <w:t xml:space="preserve"> </w:t>
        </w:r>
      </w:ins>
      <w:ins w:id="1029" w:author="Daria Pacheco" w:date="2022-04-27T03:38:00Z">
        <w:r>
          <w:t xml:space="preserve">HTML </w:t>
        </w:r>
      </w:ins>
      <w:ins w:id="1030" w:author="Daria Pacheco" w:date="2022-04-27T02:52:00Z">
        <w:r>
          <w:t>Language</w:t>
        </w:r>
      </w:ins>
      <w:ins w:id="1031" w:author="Daria Pacheco" w:date="2022-04-27T02:53:00Z">
        <w:r>
          <w:t xml:space="preserve"> pub</w:t>
        </w:r>
      </w:ins>
      <w:ins w:id="1032" w:author="Daria Pacheco" w:date="2022-04-27T02:54:00Z">
        <w:r>
          <w:t xml:space="preserve">lic domain software </w:t>
        </w:r>
      </w:ins>
      <w:ins w:id="1033" w:author="Daria Pacheco" w:date="2022-04-27T03:42:00Z">
        <w:r>
          <w:t>that</w:t>
        </w:r>
      </w:ins>
      <w:ins w:id="1034" w:author="Daria Pacheco" w:date="2022-04-27T02:54:00Z">
        <w:r>
          <w:t xml:space="preserve"> gives us the opportunity to </w:t>
        </w:r>
      </w:ins>
      <w:ins w:id="1035" w:author="Daria Pacheco" w:date="2022-04-27T02:55:00Z">
        <w:r>
          <w:t>modify</w:t>
        </w:r>
      </w:ins>
      <w:ins w:id="1036" w:author="Daria Pacheco" w:date="2022-04-27T02:54:00Z">
        <w:r>
          <w:t xml:space="preserve"> or sell without </w:t>
        </w:r>
      </w:ins>
      <w:ins w:id="1037" w:author="Daria Pacheco" w:date="2022-04-27T02:55:00Z">
        <w:r>
          <w:t>any restrictions.</w:t>
        </w:r>
      </w:ins>
      <w:ins w:id="1038" w:author="Daria Pacheco" w:date="2022-04-27T02:54:00Z">
        <w:r>
          <w:t xml:space="preserve"> </w:t>
        </w:r>
      </w:ins>
      <w:ins w:id="1039" w:author="Daria Pacheco" w:date="2022-04-27T02:51:00Z">
        <w:r>
          <w:t xml:space="preserve"> </w:t>
        </w:r>
      </w:ins>
      <w:r>
        <w:t xml:space="preserve">you must identify proper Creative Commons License and POST it to your </w:t>
      </w:r>
      <w:proofErr w:type="gramStart"/>
      <w:r>
        <w:t>GitHub,</w:t>
      </w:r>
      <w:proofErr w:type="gramEnd"/>
      <w:r>
        <w:t xml:space="preserve"> you must refer to the license holder.</w:t>
      </w:r>
    </w:p>
    <w:p w14:paraId="3B0B1396" w14:textId="77777777" w:rsidR="00CE55F0" w:rsidRDefault="00CE55F0" w:rsidP="0098386C">
      <w:pPr>
        <w:tabs>
          <w:tab w:val="left" w:pos="1395"/>
        </w:tabs>
        <w:rPr>
          <w:ins w:id="1040" w:author="Naomi Nash" w:date="2022-04-21T22:26:00Z"/>
        </w:rPr>
      </w:pPr>
    </w:p>
    <w:p w14:paraId="69B00E1A" w14:textId="77777777" w:rsidR="00CE55F0" w:rsidRDefault="00CE55F0" w:rsidP="0098386C">
      <w:pPr>
        <w:tabs>
          <w:tab w:val="left" w:pos="1395"/>
        </w:tabs>
        <w:rPr>
          <w:ins w:id="1041" w:author="Naomi Nash" w:date="2022-04-21T22:26:00Z"/>
        </w:rPr>
      </w:pPr>
    </w:p>
    <w:p w14:paraId="4528DAAC" w14:textId="26B178D8" w:rsidR="00CE55F0" w:rsidRDefault="00CE55F0" w:rsidP="0098386C">
      <w:pPr>
        <w:tabs>
          <w:tab w:val="left" w:pos="1395"/>
        </w:tabs>
        <w:rPr>
          <w:ins w:id="1042" w:author="Naomi Nash" w:date="2022-04-21T22:26:00Z"/>
        </w:rPr>
      </w:pPr>
    </w:p>
    <w:p w14:paraId="49858854" w14:textId="77777777" w:rsidR="00CE55F0" w:rsidRDefault="00CE55F0" w:rsidP="00CE55F0">
      <w:pPr>
        <w:rPr>
          <w:ins w:id="1043" w:author="Naomi Nash" w:date="2022-04-21T22:26:00Z"/>
          <w:b/>
          <w:bCs/>
          <w:sz w:val="24"/>
          <w:szCs w:val="24"/>
        </w:rPr>
      </w:pPr>
    </w:p>
    <w:p w14:paraId="76CD130C" w14:textId="41767669" w:rsidR="00D23983" w:rsidRDefault="00066B16">
      <w:pPr>
        <w:tabs>
          <w:tab w:val="left" w:pos="720"/>
        </w:tabs>
        <w:spacing w:line="360" w:lineRule="auto"/>
        <w:jc w:val="center"/>
        <w:rPr>
          <w:ins w:id="1044" w:author="Naomi Nash" w:date="2022-04-21T23:07:00Z"/>
          <w:b/>
          <w:bCs/>
          <w:sz w:val="24"/>
          <w:szCs w:val="24"/>
        </w:rPr>
        <w:pPrChange w:id="1045" w:author="Naomi Nash" w:date="2022-04-21T23:10:00Z">
          <w:pPr>
            <w:tabs>
              <w:tab w:val="left" w:pos="720"/>
            </w:tabs>
            <w:jc w:val="center"/>
          </w:pPr>
        </w:pPrChange>
      </w:pPr>
      <w:bookmarkStart w:id="1046" w:name="Appendix"/>
      <w:ins w:id="1047" w:author="Naomi Nash" w:date="2022-04-21T22:46:00Z">
        <w:r w:rsidRPr="00066B16">
          <w:rPr>
            <w:b/>
            <w:bCs/>
            <w:sz w:val="24"/>
            <w:szCs w:val="24"/>
            <w:rPrChange w:id="1048" w:author="Naomi Nash" w:date="2022-04-21T22:46:00Z">
              <w:rPr>
                <w:sz w:val="24"/>
                <w:szCs w:val="24"/>
              </w:rPr>
            </w:rPrChange>
          </w:rPr>
          <w:t>A</w:t>
        </w:r>
      </w:ins>
      <w:bookmarkEnd w:id="1046"/>
      <w:ins w:id="1049" w:author="Naomi Nash" w:date="2022-04-22T21:57:00Z">
        <w:r w:rsidR="004228EA">
          <w:rPr>
            <w:b/>
            <w:bCs/>
            <w:sz w:val="24"/>
            <w:szCs w:val="24"/>
          </w:rPr>
          <w:t>PPENDIX</w:t>
        </w:r>
      </w:ins>
    </w:p>
    <w:p w14:paraId="35D74B48" w14:textId="389C7FBE" w:rsidR="007E6F2B" w:rsidRDefault="00396F1B">
      <w:pPr>
        <w:tabs>
          <w:tab w:val="left" w:pos="720"/>
        </w:tabs>
        <w:spacing w:line="360" w:lineRule="auto"/>
        <w:jc w:val="center"/>
        <w:rPr>
          <w:ins w:id="1050" w:author="Naomi Nash" w:date="2022-04-21T23:07:00Z"/>
          <w:sz w:val="24"/>
          <w:szCs w:val="24"/>
        </w:rPr>
        <w:pPrChange w:id="1051" w:author="Naomi Nash" w:date="2022-04-21T23:10:00Z">
          <w:pPr>
            <w:tabs>
              <w:tab w:val="left" w:pos="720"/>
            </w:tabs>
            <w:jc w:val="center"/>
          </w:pPr>
        </w:pPrChange>
      </w:pPr>
      <w:ins w:id="1052" w:author="Naomi Nash" w:date="2022-04-21T23:07:00Z">
        <w:r>
          <w:rPr>
            <w:b/>
            <w:bCs/>
            <w:sz w:val="24"/>
            <w:szCs w:val="24"/>
          </w:rPr>
          <w:t>Individual Contributions Breakdown</w:t>
        </w:r>
      </w:ins>
    </w:p>
    <w:p w14:paraId="5927AF25" w14:textId="449956B9" w:rsidR="00396F1B" w:rsidRDefault="00396F1B">
      <w:pPr>
        <w:tabs>
          <w:tab w:val="left" w:pos="720"/>
        </w:tabs>
        <w:spacing w:line="360" w:lineRule="auto"/>
        <w:rPr>
          <w:ins w:id="1053" w:author="Naomi Nash" w:date="2022-04-21T23:09:00Z"/>
          <w:sz w:val="24"/>
          <w:szCs w:val="24"/>
        </w:rPr>
        <w:pPrChange w:id="1054" w:author="Naomi Nash" w:date="2022-04-21T23:10:00Z">
          <w:pPr>
            <w:tabs>
              <w:tab w:val="left" w:pos="720"/>
            </w:tabs>
          </w:pPr>
        </w:pPrChange>
      </w:pPr>
      <w:ins w:id="1055" w:author="Naomi Nash" w:date="2022-04-21T23:08:00Z">
        <w:r>
          <w:rPr>
            <w:sz w:val="24"/>
            <w:szCs w:val="24"/>
          </w:rPr>
          <w:tab/>
          <w:t>Naomi Nash and Daria Pacheco completed thi</w:t>
        </w:r>
        <w:r w:rsidR="000C382D">
          <w:rPr>
            <w:sz w:val="24"/>
            <w:szCs w:val="24"/>
          </w:rPr>
          <w:t xml:space="preserve">s software engineering project as a team, with times where they worked together on portions </w:t>
        </w:r>
      </w:ins>
      <w:ins w:id="1056" w:author="Naomi Nash" w:date="2022-04-21T23:09:00Z">
        <w:r w:rsidR="00910F0A">
          <w:rPr>
            <w:sz w:val="24"/>
            <w:szCs w:val="24"/>
          </w:rPr>
          <w:t>as well as</w:t>
        </w:r>
      </w:ins>
      <w:ins w:id="1057" w:author="Naomi Nash" w:date="2022-04-21T23:08:00Z">
        <w:r w:rsidR="000C382D">
          <w:rPr>
            <w:sz w:val="24"/>
            <w:szCs w:val="24"/>
          </w:rPr>
          <w:t xml:space="preserve"> separately. The items they worked together include _____, _______,</w:t>
        </w:r>
      </w:ins>
      <w:ins w:id="1058" w:author="Naomi Nash" w:date="2022-04-21T23:09:00Z">
        <w:r w:rsidR="00445FF9">
          <w:rPr>
            <w:sz w:val="24"/>
            <w:szCs w:val="24"/>
          </w:rPr>
          <w:t xml:space="preserve"> and</w:t>
        </w:r>
      </w:ins>
      <w:ins w:id="1059" w:author="Naomi Nash" w:date="2022-04-21T23:08:00Z">
        <w:r w:rsidR="000C382D">
          <w:rPr>
            <w:sz w:val="24"/>
            <w:szCs w:val="24"/>
          </w:rPr>
          <w:t xml:space="preserve"> ____________. </w:t>
        </w:r>
      </w:ins>
    </w:p>
    <w:p w14:paraId="4C3C3917" w14:textId="36A785F5" w:rsidR="00396F1B" w:rsidRPr="00396F1B" w:rsidRDefault="000C382D">
      <w:pPr>
        <w:tabs>
          <w:tab w:val="left" w:pos="720"/>
        </w:tabs>
        <w:spacing w:line="360" w:lineRule="auto"/>
        <w:pPrChange w:id="1060" w:author="Naomi Nash" w:date="2022-04-21T23:10:00Z">
          <w:pPr>
            <w:tabs>
              <w:tab w:val="left" w:pos="1395"/>
            </w:tabs>
          </w:pPr>
        </w:pPrChange>
      </w:pPr>
      <w:ins w:id="1061" w:author="Naomi Nash" w:date="2022-04-21T23:09:00Z">
        <w:r>
          <w:rPr>
            <w:sz w:val="24"/>
            <w:szCs w:val="24"/>
          </w:rPr>
          <w:tab/>
          <w:t xml:space="preserve">As for the items they worked separately on, Naomi </w:t>
        </w:r>
        <w:r w:rsidR="00445FF9">
          <w:rPr>
            <w:sz w:val="24"/>
            <w:szCs w:val="24"/>
          </w:rPr>
          <w:t>created the ______, _____, and _______, while Daria created the _________, ________, and ____________.</w:t>
        </w:r>
      </w:ins>
    </w:p>
    <w:sectPr w:rsidR="00396F1B" w:rsidRPr="00396F1B">
      <w:head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2" w:author="Naomi Nash" w:date="2022-04-18T22:18:00Z" w:initials="NN">
    <w:p w14:paraId="22E4C718" w14:textId="77777777" w:rsidR="00DD1962" w:rsidRDefault="00DD1962" w:rsidP="00717206">
      <w:pPr>
        <w:pStyle w:val="CommentText"/>
      </w:pPr>
      <w:r>
        <w:rPr>
          <w:rStyle w:val="CommentReference"/>
        </w:rPr>
        <w:annotationRef/>
      </w:r>
      <w:r>
        <w:t>Include team charter in this section</w:t>
      </w:r>
    </w:p>
  </w:comment>
  <w:comment w:id="353" w:author="Naomi Nash" w:date="2022-04-18T22:59:00Z" w:initials="NN">
    <w:p w14:paraId="25751096" w14:textId="77777777" w:rsidR="008864AC" w:rsidRDefault="008864AC" w:rsidP="00717206">
      <w:pPr>
        <w:pStyle w:val="CommentText"/>
      </w:pPr>
      <w:r>
        <w:rPr>
          <w:rStyle w:val="CommentReference"/>
        </w:rPr>
        <w:annotationRef/>
      </w:r>
      <w:r>
        <w:t>Added team charter as 1.2 of section</w:t>
      </w:r>
    </w:p>
  </w:comment>
  <w:comment w:id="356" w:author="Daria Pacheco" w:date="2022-04-18T22:17:00Z" w:initials="DP">
    <w:p w14:paraId="7A063575" w14:textId="3DB69FB3" w:rsidR="532F267D" w:rsidRDefault="532F267D">
      <w:pPr>
        <w:pStyle w:val="CommentText"/>
      </w:pPr>
      <w:r>
        <w:t>add personas, typical person using website</w:t>
      </w:r>
      <w:r>
        <w:rPr>
          <w:rStyle w:val="CommentReference"/>
        </w:rPr>
        <w:annotationRef/>
      </w:r>
    </w:p>
  </w:comment>
  <w:comment w:id="374" w:author="Naomi Nash" w:date="2022-04-18T22:19:00Z" w:initials="NN">
    <w:p w14:paraId="50821D26" w14:textId="77777777" w:rsidR="0072371C" w:rsidRDefault="0072371C" w:rsidP="00717206">
      <w:pPr>
        <w:pStyle w:val="CommentText"/>
      </w:pPr>
      <w:r>
        <w:rPr>
          <w:rStyle w:val="CommentReference"/>
        </w:rPr>
        <w:annotationRef/>
      </w:r>
      <w:r>
        <w:t>Reformat to look more formal</w:t>
      </w:r>
    </w:p>
  </w:comment>
  <w:comment w:id="375" w:author="Naomi Nash" w:date="2022-04-18T23:09:00Z" w:initials="NN">
    <w:p w14:paraId="488B699F" w14:textId="77777777" w:rsidR="00C45787" w:rsidRDefault="00C45787" w:rsidP="00717206">
      <w:pPr>
        <w:pStyle w:val="CommentText"/>
      </w:pPr>
      <w:r>
        <w:rPr>
          <w:rStyle w:val="CommentReference"/>
        </w:rPr>
        <w:annotationRef/>
      </w:r>
      <w:r>
        <w:t>Reformatted and added more definitions</w:t>
      </w:r>
    </w:p>
  </w:comment>
  <w:comment w:id="427" w:author="Daria Pacheco" w:date="2022-04-18T22:11:00Z" w:initials="DP">
    <w:p w14:paraId="7BB25E8A" w14:textId="275FE27D" w:rsidR="16090D18" w:rsidRDefault="16090D18">
      <w:pPr>
        <w:pStyle w:val="CommentText"/>
      </w:pPr>
      <w:r>
        <w:t>more details, add objective</w:t>
      </w:r>
      <w:r>
        <w:rPr>
          <w:rStyle w:val="CommentReference"/>
        </w:rPr>
        <w:annotationRef/>
      </w:r>
    </w:p>
  </w:comment>
  <w:comment w:id="448" w:author="Naomi Nash" w:date="2022-04-18T22:18:00Z" w:initials="NN">
    <w:p w14:paraId="1DCB9420" w14:textId="77777777" w:rsidR="00DD1962" w:rsidRDefault="00DD1962" w:rsidP="00717206">
      <w:pPr>
        <w:pStyle w:val="CommentText"/>
      </w:pPr>
      <w:r>
        <w:rPr>
          <w:rStyle w:val="CommentReference"/>
        </w:rPr>
        <w:annotationRef/>
      </w:r>
      <w:r>
        <w:t>More details</w:t>
      </w:r>
    </w:p>
  </w:comment>
  <w:comment w:id="449" w:author="Naomi Nash" w:date="2022-04-18T23:15:00Z" w:initials="NN">
    <w:p w14:paraId="5B412D64" w14:textId="77777777" w:rsidR="006D6877" w:rsidRDefault="006D6877" w:rsidP="00717206">
      <w:pPr>
        <w:pStyle w:val="CommentText"/>
      </w:pPr>
      <w:r>
        <w:rPr>
          <w:rStyle w:val="CommentReference"/>
        </w:rPr>
        <w:annotationRef/>
      </w:r>
      <w:r>
        <w:t>Features edited and others were added</w:t>
      </w:r>
    </w:p>
  </w:comment>
  <w:comment w:id="471" w:author="Naomi Nash" w:date="2022-04-18T22:19:00Z" w:initials="NN">
    <w:p w14:paraId="5BBF076E" w14:textId="77777777" w:rsidR="00F557B5" w:rsidRDefault="00F557B5" w:rsidP="00717206">
      <w:pPr>
        <w:pStyle w:val="CommentText"/>
      </w:pPr>
      <w:r>
        <w:rPr>
          <w:rStyle w:val="CommentReference"/>
        </w:rPr>
        <w:annotationRef/>
      </w:r>
      <w:r>
        <w:t>Make more in depth, add details and formality</w:t>
      </w:r>
    </w:p>
  </w:comment>
  <w:comment w:id="472" w:author="Naomi Nash" w:date="2022-04-18T23:32:00Z" w:initials="NN">
    <w:p w14:paraId="052C5866" w14:textId="77777777" w:rsidR="00C71410" w:rsidRDefault="00C71410" w:rsidP="00717206">
      <w:pPr>
        <w:pStyle w:val="CommentText"/>
      </w:pPr>
      <w:r>
        <w:rPr>
          <w:rStyle w:val="CommentReference"/>
        </w:rPr>
        <w:annotationRef/>
      </w:r>
      <w:r>
        <w:t>Added more details to the user stories</w:t>
      </w:r>
    </w:p>
  </w:comment>
  <w:comment w:id="558" w:author="Daria Pacheco" w:date="2022-04-18T22:34:00Z" w:initials="DP">
    <w:p w14:paraId="17C4F107" w14:textId="37C8C497" w:rsidR="7683CC3A" w:rsidRDefault="7683CC3A">
      <w:pPr>
        <w:pStyle w:val="CommentText"/>
      </w:pPr>
      <w:r>
        <w:t>add more information</w:t>
      </w:r>
      <w:r>
        <w:rPr>
          <w:rStyle w:val="CommentReference"/>
        </w:rPr>
        <w:annotationRef/>
      </w:r>
    </w:p>
  </w:comment>
  <w:comment w:id="559" w:author="Daria Pacheco" w:date="2022-04-18T23:40:00Z" w:initials="DP">
    <w:p w14:paraId="432DA157" w14:textId="08EC1AFD" w:rsidR="10EC2F20" w:rsidRDefault="10EC2F20">
      <w:pPr>
        <w:pStyle w:val="CommentText"/>
      </w:pPr>
      <w:r>
        <w:t>edited</w:t>
      </w:r>
      <w:r>
        <w:rPr>
          <w:rStyle w:val="CommentReference"/>
        </w:rPr>
        <w:annotationRef/>
      </w:r>
    </w:p>
  </w:comment>
  <w:comment w:id="576" w:author="Naomi Nash" w:date="2022-04-18T22:20:00Z" w:initials="NN">
    <w:p w14:paraId="6D62E8B8" w14:textId="77777777" w:rsidR="00737662" w:rsidRDefault="00737662" w:rsidP="00717206">
      <w:pPr>
        <w:pStyle w:val="CommentText"/>
      </w:pPr>
      <w:r>
        <w:rPr>
          <w:rStyle w:val="CommentReference"/>
        </w:rPr>
        <w:annotationRef/>
      </w:r>
      <w:r>
        <w:t>Change levels to match scrum session</w:t>
      </w:r>
    </w:p>
  </w:comment>
  <w:comment w:id="574" w:author="Daria Pacheco" w:date="2022-04-18T23:31:00Z" w:initials="DP">
    <w:p w14:paraId="6C52D463" w14:textId="0ADC6FFB" w:rsidR="33E74918" w:rsidRDefault="33E74918">
      <w:pPr>
        <w:pStyle w:val="CommentText"/>
      </w:pPr>
      <w:r>
        <w:t>edited</w:t>
      </w:r>
      <w:r>
        <w:rPr>
          <w:rStyle w:val="CommentReference"/>
        </w:rPr>
        <w:annotationRef/>
      </w:r>
    </w:p>
  </w:comment>
  <w:comment w:id="690" w:author="Naomi Nash" w:date="2022-04-22T22:06:00Z" w:initials="NN">
    <w:p w14:paraId="6B65BEF6" w14:textId="77777777" w:rsidR="00056A67" w:rsidRDefault="00056A67" w:rsidP="004248B1">
      <w:pPr>
        <w:pStyle w:val="CommentText"/>
      </w:pPr>
      <w:r>
        <w:rPr>
          <w:rStyle w:val="CommentReference"/>
        </w:rPr>
        <w:annotationRef/>
      </w:r>
      <w:r>
        <w:rPr>
          <w:color w:val="494C4E"/>
        </w:rPr>
        <w:t>not written from the developer’s perspective, describing the features of the planned</w:t>
      </w:r>
    </w:p>
  </w:comment>
  <w:comment w:id="691" w:author="Naomi Nash" w:date="2022-04-22T22:07:00Z" w:initials="NN">
    <w:p w14:paraId="04CB72AB" w14:textId="77777777" w:rsidR="00D330DA" w:rsidRDefault="00D330DA">
      <w:pPr>
        <w:pStyle w:val="CommentText"/>
      </w:pPr>
      <w:r>
        <w:rPr>
          <w:rStyle w:val="CommentReference"/>
        </w:rPr>
        <w:annotationRef/>
      </w:r>
      <w:r>
        <w:rPr>
          <w:color w:val="494C4E"/>
        </w:rPr>
        <w:t>Make Sure you use the following template:</w:t>
      </w:r>
    </w:p>
    <w:p w14:paraId="0BFACF35" w14:textId="77777777" w:rsidR="00D330DA" w:rsidRDefault="00D330DA">
      <w:pPr>
        <w:pStyle w:val="CommentText"/>
      </w:pPr>
      <w:r>
        <w:rPr>
          <w:color w:val="494C4E"/>
        </w:rPr>
        <w:t>"As a ___ (who) I want to ___ (action) So That ___ (goal)</w:t>
      </w:r>
    </w:p>
    <w:p w14:paraId="2FEBE9DD" w14:textId="77777777" w:rsidR="00D330DA" w:rsidRDefault="00D330DA" w:rsidP="004248B1">
      <w:pPr>
        <w:rPr>
          <w:sz w:val="20"/>
          <w:szCs w:val="20"/>
        </w:rPr>
      </w:pPr>
      <w:r>
        <w:rPr>
          <w:color w:val="494C4E"/>
        </w:rPr>
        <w:t>Describe the problem that your customer is facing and his or her suggestions about</w:t>
      </w:r>
    </w:p>
    <w:p w14:paraId="08779350" w14:textId="77777777" w:rsidR="00D330DA" w:rsidRDefault="00D330DA" w:rsidP="004248B1">
      <w:pPr>
        <w:pStyle w:val="CommentText"/>
      </w:pPr>
      <w:r>
        <w:rPr>
          <w:color w:val="494C4E"/>
        </w:rPr>
        <w:t>how a software system could help</w:t>
      </w:r>
    </w:p>
  </w:comment>
  <w:comment w:id="752" w:author="Naomi Nash" w:date="2022-04-24T17:34:00Z" w:initials="NN">
    <w:p w14:paraId="58447502" w14:textId="77777777" w:rsidR="00AB3293" w:rsidRDefault="00AB3293" w:rsidP="002E4BE4">
      <w:pPr>
        <w:pStyle w:val="CommentText"/>
      </w:pPr>
      <w:r>
        <w:rPr>
          <w:rStyle w:val="CommentReference"/>
        </w:rPr>
        <w:annotationRef/>
      </w:r>
      <w:r>
        <w:t>"describing the features of the planned system" Is it okay if the features are different from the ones that are listed previously to avoid over explaining, or should these be added to any where features are discussed?</w:t>
      </w:r>
    </w:p>
  </w:comment>
  <w:comment w:id="825" w:author="Naomi Nash" w:date="2022-04-18T22:21:00Z" w:initials="NN">
    <w:p w14:paraId="3250800E" w14:textId="5549A3F8" w:rsidR="004768D8" w:rsidRDefault="004768D8" w:rsidP="00717206">
      <w:pPr>
        <w:pStyle w:val="CommentText"/>
      </w:pPr>
      <w:r>
        <w:rPr>
          <w:rStyle w:val="CommentReference"/>
        </w:rPr>
        <w:annotationRef/>
      </w:r>
      <w:r>
        <w:t>reformat</w:t>
      </w:r>
    </w:p>
  </w:comment>
  <w:comment w:id="826" w:author="Daria Pacheco" w:date="2022-04-18T23:40:00Z" w:initials="DP">
    <w:p w14:paraId="42BBADB2" w14:textId="596F6A6D" w:rsidR="10EC2F20" w:rsidRDefault="10EC2F20">
      <w:pPr>
        <w:pStyle w:val="CommentText"/>
      </w:pPr>
      <w:r>
        <w:t>edited</w:t>
      </w:r>
      <w:r>
        <w:rPr>
          <w:rStyle w:val="CommentReference"/>
        </w:rPr>
        <w:annotationRef/>
      </w:r>
    </w:p>
  </w:comment>
  <w:comment w:id="840" w:author="Daria Pacheco" w:date="2022-04-18T22:22:00Z" w:initials="DP">
    <w:p w14:paraId="2EA5248E" w14:textId="4B371FF2" w:rsidR="4EA8015C" w:rsidRDefault="4EA8015C">
      <w:pPr>
        <w:pStyle w:val="CommentText"/>
      </w:pPr>
      <w:r>
        <w:t>????</w:t>
      </w:r>
      <w:r>
        <w:rPr>
          <w:rStyle w:val="CommentReference"/>
        </w:rPr>
        <w:annotationRef/>
      </w:r>
    </w:p>
  </w:comment>
  <w:comment w:id="841" w:author="Naomi Nash" w:date="2022-04-18T23:39:00Z" w:initials="NN">
    <w:p w14:paraId="2726BB09" w14:textId="77777777" w:rsidR="0042222C" w:rsidRDefault="00144CBE" w:rsidP="001C0D35">
      <w:pPr>
        <w:pStyle w:val="CommentText"/>
      </w:pPr>
      <w:r>
        <w:rPr>
          <w:rStyle w:val="CommentReference"/>
        </w:rPr>
        <w:annotationRef/>
      </w:r>
      <w:r w:rsidR="0042222C">
        <w:t>Edited by Daria</w:t>
      </w:r>
    </w:p>
  </w:comment>
  <w:comment w:id="869" w:author="Daria Pacheco" w:date="2022-04-18T22:33:00Z" w:initials="DP">
    <w:p w14:paraId="1C9AD8B4" w14:textId="0DE75129" w:rsidR="309E1370" w:rsidRDefault="309E1370">
      <w:pPr>
        <w:pStyle w:val="CommentText"/>
      </w:pPr>
      <w:r>
        <w:t>review responsibilities</w:t>
      </w:r>
      <w:r>
        <w:rPr>
          <w:rStyle w:val="CommentReference"/>
        </w:rPr>
        <w:annotationRef/>
      </w:r>
    </w:p>
  </w:comment>
  <w:comment w:id="870" w:author="Daria Pacheco" w:date="2022-04-18T23:21:00Z" w:initials="DP">
    <w:p w14:paraId="28E99487" w14:textId="2D9395CC" w:rsidR="5F411705" w:rsidRDefault="5F411705">
      <w:pPr>
        <w:pStyle w:val="CommentText"/>
      </w:pPr>
      <w:r>
        <w:t>edited</w:t>
      </w:r>
      <w:r>
        <w:rPr>
          <w:rStyle w:val="CommentReference"/>
        </w:rPr>
        <w:annotationRef/>
      </w:r>
    </w:p>
  </w:comment>
  <w:comment w:id="949" w:author="Naomi Nash" w:date="2022-04-18T22:25:00Z" w:initials="NN">
    <w:p w14:paraId="0ABA4572" w14:textId="77777777" w:rsidR="0069418A" w:rsidRDefault="0069418A" w:rsidP="00717206">
      <w:pPr>
        <w:pStyle w:val="CommentText"/>
      </w:pPr>
      <w:r>
        <w:rPr>
          <w:rStyle w:val="CommentReference"/>
        </w:rPr>
        <w:annotationRef/>
      </w:r>
      <w:r>
        <w:t>Make on same page</w:t>
      </w:r>
    </w:p>
  </w:comment>
  <w:comment w:id="950" w:author="Daria Pacheco" w:date="2022-04-18T23:31:00Z" w:initials="DP">
    <w:p w14:paraId="2C8967C5" w14:textId="387E4FB2" w:rsidR="6481B73C" w:rsidRDefault="6481B73C">
      <w:pPr>
        <w:pStyle w:val="CommentText"/>
      </w:pPr>
      <w:r>
        <w:t>edited</w:t>
      </w:r>
      <w:r>
        <w:rPr>
          <w:rStyle w:val="CommentReference"/>
        </w:rPr>
        <w:annotationRef/>
      </w:r>
    </w:p>
  </w:comment>
  <w:comment w:id="986" w:author="Daria Pacheco" w:date="2022-04-18T22:32:00Z" w:initials="DP">
    <w:p w14:paraId="380791FD" w14:textId="2C969C8D" w:rsidR="60EC02C1" w:rsidRDefault="60EC02C1">
      <w:pPr>
        <w:pStyle w:val="CommentText"/>
      </w:pPr>
      <w:r>
        <w:t>add rules around commits</w:t>
      </w:r>
      <w:r>
        <w:rPr>
          <w:rStyle w:val="CommentReference"/>
        </w:rPr>
        <w:annotationRef/>
      </w:r>
    </w:p>
  </w:comment>
  <w:comment w:id="987" w:author="Daria Pacheco" w:date="2022-04-18T23:21:00Z" w:initials="DP">
    <w:p w14:paraId="1127737F" w14:textId="4FD42D15" w:rsidR="1E6C3E69" w:rsidRDefault="1E6C3E69">
      <w:pPr>
        <w:pStyle w:val="CommentText"/>
      </w:pPr>
      <w:r>
        <w:t>edited</w:t>
      </w:r>
      <w:r>
        <w:rPr>
          <w:rStyle w:val="CommentReference"/>
        </w:rPr>
        <w:annotationRef/>
      </w:r>
    </w:p>
  </w:comment>
  <w:comment w:id="983" w:author="Naomi Nash" w:date="2022-04-18T22:26:00Z" w:initials="NN">
    <w:p w14:paraId="50DC08FC" w14:textId="77777777" w:rsidR="006519F0" w:rsidRDefault="006519F0" w:rsidP="00717206">
      <w:pPr>
        <w:pStyle w:val="CommentText"/>
      </w:pPr>
      <w:r>
        <w:rPr>
          <w:rStyle w:val="CommentReference"/>
        </w:rPr>
        <w:annotationRef/>
      </w:r>
      <w:r>
        <w:t>Read through and edit</w:t>
      </w:r>
    </w:p>
  </w:comment>
  <w:comment w:id="984" w:author="Daria Pacheco" w:date="2022-04-18T23:31:00Z" w:initials="DP">
    <w:p w14:paraId="6659F707" w14:textId="61656983" w:rsidR="19A317B1" w:rsidRDefault="19A317B1">
      <w:pPr>
        <w:pStyle w:val="CommentText"/>
      </w:pPr>
      <w:r>
        <w:t>edited</w:t>
      </w:r>
      <w:r>
        <w:rPr>
          <w:rStyle w:val="CommentReference"/>
        </w:rPr>
        <w:annotationRef/>
      </w:r>
    </w:p>
  </w:comment>
  <w:comment w:id="988" w:author="Naomi Nash" w:date="2022-04-18T22:25:00Z" w:initials="NN">
    <w:p w14:paraId="14B1AAAD" w14:textId="2451798D" w:rsidR="00B62055" w:rsidRDefault="00B62055" w:rsidP="00717206">
      <w:pPr>
        <w:pStyle w:val="CommentText"/>
      </w:pPr>
      <w:r>
        <w:rPr>
          <w:rStyle w:val="CommentReference"/>
        </w:rPr>
        <w:annotationRef/>
      </w:r>
      <w:r>
        <w:t>Update with current usage</w:t>
      </w:r>
    </w:p>
  </w:comment>
  <w:comment w:id="989" w:author="Daria Pacheco" w:date="2022-04-18T23:33:00Z" w:initials="DP">
    <w:p w14:paraId="4DB6EBFE" w14:textId="7164CDB6" w:rsidR="3BF1C385" w:rsidRDefault="3BF1C385">
      <w:pPr>
        <w:pStyle w:val="CommentText"/>
      </w:pPr>
      <w:r>
        <w:t>edited</w:t>
      </w:r>
      <w:r>
        <w:rPr>
          <w:rStyle w:val="CommentReference"/>
        </w:rPr>
        <w:annotationRef/>
      </w:r>
    </w:p>
  </w:comment>
  <w:comment w:id="997" w:author="Daria Pacheco" w:date="2022-04-18T22:36:00Z" w:initials="DP">
    <w:p w14:paraId="655026B1" w14:textId="7DA8A60E" w:rsidR="3E9D241C" w:rsidRDefault="3E9D241C">
      <w:pPr>
        <w:pStyle w:val="CommentText"/>
      </w:pPr>
      <w:r>
        <w:t>update workflow</w:t>
      </w:r>
      <w:r>
        <w:rPr>
          <w:rStyle w:val="CommentReference"/>
        </w:rPr>
        <w:annotationRef/>
      </w:r>
    </w:p>
  </w:comment>
  <w:comment w:id="998" w:author="Daria Pacheco" w:date="2022-04-18T23:28:00Z" w:initials="DP">
    <w:p w14:paraId="49BE4E7E" w14:textId="603FEBFF" w:rsidR="62C00C96" w:rsidRDefault="62C00C96">
      <w:pPr>
        <w:pStyle w:val="CommentText"/>
      </w:pPr>
      <w:r>
        <w:t>edited</w:t>
      </w:r>
      <w:r>
        <w:rPr>
          <w:rStyle w:val="CommentReference"/>
        </w:rPr>
        <w:annotationRef/>
      </w:r>
    </w:p>
  </w:comment>
  <w:comment w:id="1003" w:author="Naomi Nash" w:date="2022-04-18T22:27:00Z" w:initials="NN">
    <w:p w14:paraId="48BA6B92" w14:textId="77777777" w:rsidR="00524EB1" w:rsidRDefault="00524EB1" w:rsidP="00717206">
      <w:pPr>
        <w:pStyle w:val="CommentText"/>
      </w:pPr>
      <w:r>
        <w:rPr>
          <w:rStyle w:val="CommentReference"/>
        </w:rPr>
        <w:annotationRef/>
      </w:r>
      <w:r>
        <w:t>Edit with updated scenario</w:t>
      </w:r>
    </w:p>
  </w:comment>
  <w:comment w:id="1004" w:author="Daria Pacheco" w:date="2022-04-18T23:33:00Z" w:initials="DP">
    <w:p w14:paraId="67A0E180" w14:textId="7FC13375" w:rsidR="7CFE16DF" w:rsidRDefault="7CFE16DF">
      <w:pPr>
        <w:pStyle w:val="CommentText"/>
      </w:pPr>
      <w:r>
        <w:t>edited</w:t>
      </w:r>
      <w:r>
        <w:rPr>
          <w:rStyle w:val="CommentReference"/>
        </w:rPr>
        <w:annotationRef/>
      </w:r>
    </w:p>
  </w:comment>
  <w:comment w:id="1006" w:author="Daria Pacheco" w:date="2022-04-18T22:32:00Z" w:initials="DP">
    <w:p w14:paraId="4848740D" w14:textId="1AA9CC69" w:rsidR="118670E6" w:rsidRDefault="118670E6">
      <w:pPr>
        <w:pStyle w:val="CommentText"/>
      </w:pPr>
      <w:r>
        <w:t>review</w:t>
      </w:r>
      <w:r>
        <w:rPr>
          <w:rStyle w:val="CommentReference"/>
        </w:rPr>
        <w:annotationRef/>
      </w:r>
    </w:p>
  </w:comment>
  <w:comment w:id="1007" w:author="Daria Pacheco" w:date="2022-04-18T23:18:00Z" w:initials="DP">
    <w:p w14:paraId="4DEAF2F7" w14:textId="783FA6B9" w:rsidR="50371442" w:rsidRDefault="50371442">
      <w:pPr>
        <w:pStyle w:val="CommentText"/>
      </w:pPr>
      <w:r>
        <w:t>edited</w:t>
      </w:r>
      <w:r>
        <w:rPr>
          <w:rStyle w:val="CommentReference"/>
        </w:rPr>
        <w:annotationRef/>
      </w:r>
    </w:p>
  </w:comment>
  <w:comment w:id="1015" w:author="Naomi Nash" w:date="2022-04-18T22:27:00Z" w:initials="NN">
    <w:p w14:paraId="34788247" w14:textId="77777777" w:rsidR="00524EB1" w:rsidRDefault="00524EB1" w:rsidP="00717206">
      <w:pPr>
        <w:pStyle w:val="CommentText"/>
      </w:pPr>
      <w:r>
        <w:rPr>
          <w:rStyle w:val="CommentReference"/>
        </w:rPr>
        <w:annotationRef/>
      </w:r>
      <w:r>
        <w:t>Edit with updated scenario</w:t>
      </w:r>
    </w:p>
  </w:comment>
  <w:comment w:id="1016" w:author="Daria Pacheco" w:date="2022-04-18T23:33:00Z" w:initials="DP">
    <w:p w14:paraId="526A0926" w14:textId="0EB97C60" w:rsidR="7CFE16DF" w:rsidRDefault="7CFE16DF">
      <w:pPr>
        <w:pStyle w:val="CommentText"/>
      </w:pPr>
      <w:r>
        <w:t>edited</w:t>
      </w:r>
      <w:r>
        <w:rPr>
          <w:rStyle w:val="CommentReference"/>
        </w:rPr>
        <w:annotationRef/>
      </w:r>
    </w:p>
  </w:comment>
  <w:comment w:id="1018" w:author="Daria Pacheco" w:date="2022-04-18T22:35:00Z" w:initials="DP">
    <w:p w14:paraId="3D516D7B" w14:textId="4B37634D" w:rsidR="78B76B51" w:rsidRDefault="78B76B51">
      <w:pPr>
        <w:pStyle w:val="CommentText"/>
      </w:pPr>
      <w:r>
        <w:t>review</w:t>
      </w:r>
      <w:r>
        <w:rPr>
          <w:rStyle w:val="CommentReference"/>
        </w:rPr>
        <w:annotationRef/>
      </w:r>
    </w:p>
  </w:comment>
  <w:comment w:id="1019" w:author="Daria Pacheco" w:date="2022-04-18T23:15:00Z" w:initials="DP">
    <w:p w14:paraId="4BE5CAA9" w14:textId="7C101B5D" w:rsidR="6E5BF0F3" w:rsidRDefault="6E5BF0F3">
      <w:pPr>
        <w:pStyle w:val="CommentText"/>
      </w:pPr>
      <w:r>
        <w:t>edited</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E4C718" w15:done="0"/>
  <w15:commentEx w15:paraId="25751096" w15:paraIdParent="22E4C718" w15:done="0"/>
  <w15:commentEx w15:paraId="7A063575" w15:done="0"/>
  <w15:commentEx w15:paraId="50821D26" w15:done="0"/>
  <w15:commentEx w15:paraId="488B699F" w15:paraIdParent="50821D26" w15:done="0"/>
  <w15:commentEx w15:paraId="7BB25E8A" w15:done="0"/>
  <w15:commentEx w15:paraId="1DCB9420" w15:done="0"/>
  <w15:commentEx w15:paraId="5B412D64" w15:paraIdParent="1DCB9420" w15:done="0"/>
  <w15:commentEx w15:paraId="5BBF076E" w15:done="0"/>
  <w15:commentEx w15:paraId="052C5866" w15:paraIdParent="5BBF076E" w15:done="0"/>
  <w15:commentEx w15:paraId="17C4F107" w15:done="0"/>
  <w15:commentEx w15:paraId="432DA157" w15:paraIdParent="17C4F107" w15:done="0"/>
  <w15:commentEx w15:paraId="6D62E8B8" w15:done="0"/>
  <w15:commentEx w15:paraId="6C52D463" w15:paraIdParent="6D62E8B8" w15:done="0"/>
  <w15:commentEx w15:paraId="6B65BEF6" w15:done="0"/>
  <w15:commentEx w15:paraId="08779350" w15:paraIdParent="6B65BEF6" w15:done="0"/>
  <w15:commentEx w15:paraId="58447502" w15:done="0"/>
  <w15:commentEx w15:paraId="3250800E" w15:done="0"/>
  <w15:commentEx w15:paraId="42BBADB2" w15:paraIdParent="3250800E" w15:done="0"/>
  <w15:commentEx w15:paraId="2EA5248E" w15:done="0"/>
  <w15:commentEx w15:paraId="2726BB09" w15:paraIdParent="2EA5248E" w15:done="0"/>
  <w15:commentEx w15:paraId="1C9AD8B4" w15:done="0"/>
  <w15:commentEx w15:paraId="28E99487" w15:paraIdParent="1C9AD8B4" w15:done="0"/>
  <w15:commentEx w15:paraId="0ABA4572" w15:done="0"/>
  <w15:commentEx w15:paraId="2C8967C5" w15:paraIdParent="0ABA4572" w15:done="0"/>
  <w15:commentEx w15:paraId="380791FD" w15:done="0"/>
  <w15:commentEx w15:paraId="1127737F" w15:paraIdParent="380791FD" w15:done="0"/>
  <w15:commentEx w15:paraId="50DC08FC" w15:done="0"/>
  <w15:commentEx w15:paraId="6659F707" w15:paraIdParent="50DC08FC" w15:done="0"/>
  <w15:commentEx w15:paraId="14B1AAAD" w15:done="0"/>
  <w15:commentEx w15:paraId="4DB6EBFE" w15:paraIdParent="14B1AAAD" w15:done="0"/>
  <w15:commentEx w15:paraId="655026B1" w15:done="0"/>
  <w15:commentEx w15:paraId="49BE4E7E" w15:paraIdParent="655026B1" w15:done="0"/>
  <w15:commentEx w15:paraId="48BA6B92" w15:done="0"/>
  <w15:commentEx w15:paraId="67A0E180" w15:paraIdParent="48BA6B92" w15:done="0"/>
  <w15:commentEx w15:paraId="4848740D" w15:done="0"/>
  <w15:commentEx w15:paraId="4DEAF2F7" w15:paraIdParent="4848740D" w15:done="0"/>
  <w15:commentEx w15:paraId="34788247" w15:done="0"/>
  <w15:commentEx w15:paraId="526A0926" w15:paraIdParent="34788247" w15:done="0"/>
  <w15:commentEx w15:paraId="3D516D7B" w15:done="0"/>
  <w15:commentEx w15:paraId="4BE5CAA9" w15:paraIdParent="3D516D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6223" w16cex:dateUtc="2022-04-19T02:18:00Z"/>
  <w16cex:commentExtensible w16cex:durableId="26086BCF" w16cex:dateUtc="2022-04-19T02:59:00Z"/>
  <w16cex:commentExtensible w16cex:durableId="456D41C2" w16cex:dateUtc="2022-04-19T02:17:00Z"/>
  <w16cex:commentExtensible w16cex:durableId="26086254" w16cex:dateUtc="2022-04-19T02:19:00Z"/>
  <w16cex:commentExtensible w16cex:durableId="26086E46" w16cex:dateUtc="2022-04-19T03:09:00Z"/>
  <w16cex:commentExtensible w16cex:durableId="06A2E764" w16cex:dateUtc="2022-04-19T02:11:00Z"/>
  <w16cex:commentExtensible w16cex:durableId="26086238" w16cex:dateUtc="2022-04-19T02:18:00Z"/>
  <w16cex:commentExtensible w16cex:durableId="26086F77" w16cex:dateUtc="2022-04-19T03:15:00Z"/>
  <w16cex:commentExtensible w16cex:durableId="26086271" w16cex:dateUtc="2022-04-19T02:19:00Z"/>
  <w16cex:commentExtensible w16cex:durableId="26087386" w16cex:dateUtc="2022-04-19T03:32:00Z"/>
  <w16cex:commentExtensible w16cex:durableId="6B59F3B0" w16cex:dateUtc="2022-04-19T02:34:00Z"/>
  <w16cex:commentExtensible w16cex:durableId="3587F5FC" w16cex:dateUtc="2022-04-19T03:40:00Z"/>
  <w16cex:commentExtensible w16cex:durableId="260862AE" w16cex:dateUtc="2022-04-19T02:20:00Z"/>
  <w16cex:commentExtensible w16cex:durableId="1BDD09A2" w16cex:dateUtc="2022-04-19T03:31:00Z"/>
  <w16cex:commentExtensible w16cex:durableId="260DA56D" w16cex:dateUtc="2022-04-23T02:06:00Z"/>
  <w16cex:commentExtensible w16cex:durableId="260DA5BC" w16cex:dateUtc="2022-04-23T02:07:00Z"/>
  <w16cex:commentExtensible w16cex:durableId="2610089D" w16cex:dateUtc="2022-04-24T21:34:00Z"/>
  <w16cex:commentExtensible w16cex:durableId="260862D0" w16cex:dateUtc="2022-04-19T02:21:00Z"/>
  <w16cex:commentExtensible w16cex:durableId="2DB9216E" w16cex:dateUtc="2022-04-19T03:40:00Z"/>
  <w16cex:commentExtensible w16cex:durableId="1D66A4B7" w16cex:dateUtc="2022-04-19T02:22:00Z"/>
  <w16cex:commentExtensible w16cex:durableId="26087525" w16cex:dateUtc="2022-04-19T03:39:00Z"/>
  <w16cex:commentExtensible w16cex:durableId="05071A64" w16cex:dateUtc="2022-04-19T02:33:00Z"/>
  <w16cex:commentExtensible w16cex:durableId="636B7FD2" w16cex:dateUtc="2022-04-19T03:21:00Z"/>
  <w16cex:commentExtensible w16cex:durableId="260863C8" w16cex:dateUtc="2022-04-19T02:25:00Z"/>
  <w16cex:commentExtensible w16cex:durableId="4C3019CA" w16cex:dateUtc="2022-04-19T03:31:00Z"/>
  <w16cex:commentExtensible w16cex:durableId="52DE682D" w16cex:dateUtc="2022-04-19T02:32:00Z"/>
  <w16cex:commentExtensible w16cex:durableId="5434171F" w16cex:dateUtc="2022-04-19T03:21:00Z"/>
  <w16cex:commentExtensible w16cex:durableId="2608640F" w16cex:dateUtc="2022-04-19T02:26:00Z"/>
  <w16cex:commentExtensible w16cex:durableId="23149EC0" w16cex:dateUtc="2022-04-19T03:31:00Z"/>
  <w16cex:commentExtensible w16cex:durableId="260863EE" w16cex:dateUtc="2022-04-19T02:25:00Z"/>
  <w16cex:commentExtensible w16cex:durableId="679C885F" w16cex:dateUtc="2022-04-19T03:33:00Z"/>
  <w16cex:commentExtensible w16cex:durableId="1FFF39EA" w16cex:dateUtc="2022-04-19T02:36:00Z"/>
  <w16cex:commentExtensible w16cex:durableId="56579CBC" w16cex:dateUtc="2022-04-19T03:28:00Z"/>
  <w16cex:commentExtensible w16cex:durableId="2608645E" w16cex:dateUtc="2022-04-19T02:27:00Z"/>
  <w16cex:commentExtensible w16cex:durableId="228071CC" w16cex:dateUtc="2022-04-19T03:33:00Z"/>
  <w16cex:commentExtensible w16cex:durableId="6671729B" w16cex:dateUtc="2022-04-19T02:32:00Z"/>
  <w16cex:commentExtensible w16cex:durableId="6957330F" w16cex:dateUtc="2022-04-19T03:18:00Z"/>
  <w16cex:commentExtensible w16cex:durableId="2608646D" w16cex:dateUtc="2022-04-19T02:27:00Z"/>
  <w16cex:commentExtensible w16cex:durableId="736F9227" w16cex:dateUtc="2022-04-19T03:33:00Z"/>
  <w16cex:commentExtensible w16cex:durableId="50FF88C3" w16cex:dateUtc="2022-04-19T02:35:00Z"/>
  <w16cex:commentExtensible w16cex:durableId="195681C6" w16cex:dateUtc="2022-04-19T0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E4C718" w16cid:durableId="26086223"/>
  <w16cid:commentId w16cid:paraId="25751096" w16cid:durableId="26086BCF"/>
  <w16cid:commentId w16cid:paraId="7A063575" w16cid:durableId="456D41C2"/>
  <w16cid:commentId w16cid:paraId="50821D26" w16cid:durableId="26086254"/>
  <w16cid:commentId w16cid:paraId="488B699F" w16cid:durableId="26086E46"/>
  <w16cid:commentId w16cid:paraId="7BB25E8A" w16cid:durableId="06A2E764"/>
  <w16cid:commentId w16cid:paraId="1DCB9420" w16cid:durableId="26086238"/>
  <w16cid:commentId w16cid:paraId="5B412D64" w16cid:durableId="26086F77"/>
  <w16cid:commentId w16cid:paraId="5BBF076E" w16cid:durableId="26086271"/>
  <w16cid:commentId w16cid:paraId="052C5866" w16cid:durableId="26087386"/>
  <w16cid:commentId w16cid:paraId="17C4F107" w16cid:durableId="6B59F3B0"/>
  <w16cid:commentId w16cid:paraId="432DA157" w16cid:durableId="3587F5FC"/>
  <w16cid:commentId w16cid:paraId="6D62E8B8" w16cid:durableId="260862AE"/>
  <w16cid:commentId w16cid:paraId="6C52D463" w16cid:durableId="1BDD09A2"/>
  <w16cid:commentId w16cid:paraId="6B65BEF6" w16cid:durableId="260DA56D"/>
  <w16cid:commentId w16cid:paraId="08779350" w16cid:durableId="260DA5BC"/>
  <w16cid:commentId w16cid:paraId="58447502" w16cid:durableId="2610089D"/>
  <w16cid:commentId w16cid:paraId="3250800E" w16cid:durableId="260862D0"/>
  <w16cid:commentId w16cid:paraId="42BBADB2" w16cid:durableId="2DB9216E"/>
  <w16cid:commentId w16cid:paraId="2EA5248E" w16cid:durableId="1D66A4B7"/>
  <w16cid:commentId w16cid:paraId="2726BB09" w16cid:durableId="26087525"/>
  <w16cid:commentId w16cid:paraId="1C9AD8B4" w16cid:durableId="05071A64"/>
  <w16cid:commentId w16cid:paraId="28E99487" w16cid:durableId="636B7FD2"/>
  <w16cid:commentId w16cid:paraId="0ABA4572" w16cid:durableId="260863C8"/>
  <w16cid:commentId w16cid:paraId="2C8967C5" w16cid:durableId="4C3019CA"/>
  <w16cid:commentId w16cid:paraId="380791FD" w16cid:durableId="52DE682D"/>
  <w16cid:commentId w16cid:paraId="1127737F" w16cid:durableId="5434171F"/>
  <w16cid:commentId w16cid:paraId="50DC08FC" w16cid:durableId="2608640F"/>
  <w16cid:commentId w16cid:paraId="6659F707" w16cid:durableId="23149EC0"/>
  <w16cid:commentId w16cid:paraId="14B1AAAD" w16cid:durableId="260863EE"/>
  <w16cid:commentId w16cid:paraId="4DB6EBFE" w16cid:durableId="679C885F"/>
  <w16cid:commentId w16cid:paraId="655026B1" w16cid:durableId="1FFF39EA"/>
  <w16cid:commentId w16cid:paraId="49BE4E7E" w16cid:durableId="56579CBC"/>
  <w16cid:commentId w16cid:paraId="48BA6B92" w16cid:durableId="2608645E"/>
  <w16cid:commentId w16cid:paraId="67A0E180" w16cid:durableId="228071CC"/>
  <w16cid:commentId w16cid:paraId="4848740D" w16cid:durableId="6671729B"/>
  <w16cid:commentId w16cid:paraId="4DEAF2F7" w16cid:durableId="6957330F"/>
  <w16cid:commentId w16cid:paraId="34788247" w16cid:durableId="2608646D"/>
  <w16cid:commentId w16cid:paraId="526A0926" w16cid:durableId="736F9227"/>
  <w16cid:commentId w16cid:paraId="3D516D7B" w16cid:durableId="50FF88C3"/>
  <w16cid:commentId w16cid:paraId="4BE5CAA9" w16cid:durableId="195681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D434D" w14:textId="77777777" w:rsidR="002360E6" w:rsidRDefault="002360E6" w:rsidP="0017570D">
      <w:pPr>
        <w:spacing w:after="0" w:line="240" w:lineRule="auto"/>
      </w:pPr>
      <w:r>
        <w:separator/>
      </w:r>
    </w:p>
  </w:endnote>
  <w:endnote w:type="continuationSeparator" w:id="0">
    <w:p w14:paraId="76E7D69F" w14:textId="77777777" w:rsidR="002360E6" w:rsidRDefault="002360E6" w:rsidP="0017570D">
      <w:pPr>
        <w:spacing w:after="0" w:line="240" w:lineRule="auto"/>
      </w:pPr>
      <w:r>
        <w:continuationSeparator/>
      </w:r>
    </w:p>
  </w:endnote>
  <w:endnote w:type="continuationNotice" w:id="1">
    <w:p w14:paraId="19D3318E" w14:textId="77777777" w:rsidR="002360E6" w:rsidRDefault="002360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8A5E9" w14:textId="77777777" w:rsidR="002360E6" w:rsidRDefault="002360E6" w:rsidP="0017570D">
      <w:pPr>
        <w:spacing w:after="0" w:line="240" w:lineRule="auto"/>
      </w:pPr>
      <w:r>
        <w:separator/>
      </w:r>
    </w:p>
  </w:footnote>
  <w:footnote w:type="continuationSeparator" w:id="0">
    <w:p w14:paraId="407C1D51" w14:textId="77777777" w:rsidR="002360E6" w:rsidRDefault="002360E6" w:rsidP="0017570D">
      <w:pPr>
        <w:spacing w:after="0" w:line="240" w:lineRule="auto"/>
      </w:pPr>
      <w:r>
        <w:continuationSeparator/>
      </w:r>
    </w:p>
  </w:footnote>
  <w:footnote w:type="continuationNotice" w:id="1">
    <w:p w14:paraId="0E2A552A" w14:textId="77777777" w:rsidR="002360E6" w:rsidRDefault="002360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155E4" w14:textId="1DE28C2E" w:rsidR="00FB7255" w:rsidRDefault="00FB7255">
    <w:pPr>
      <w:pStyle w:val="Header"/>
      <w:rPr>
        <w:ins w:id="1062" w:author="Naomi Nash" w:date="2022-04-21T22:18:00Z"/>
      </w:rPr>
      <w:pPrChange w:id="1063" w:author="Naomi Nash" w:date="2022-04-21T22:18:00Z">
        <w:pPr>
          <w:pStyle w:val="Header"/>
          <w:jc w:val="right"/>
        </w:pPr>
      </w:pPrChange>
    </w:pPr>
    <w:ins w:id="1064" w:author="Naomi Nash" w:date="2022-04-21T22:18:00Z">
      <w:r>
        <w:t>COM-430 (Software Engineering) Project – Group 5 - Drip Cards</w:t>
      </w:r>
      <w:r>
        <w:tab/>
      </w:r>
    </w:ins>
    <w:ins w:id="1065" w:author="Naomi Nash" w:date="2022-04-21T22:21:00Z">
      <w:r w:rsidR="00B67B66">
        <w:t xml:space="preserve"> </w:t>
      </w:r>
    </w:ins>
    <w:ins w:id="1066" w:author="Naomi Nash" w:date="2022-04-21T22:18:00Z">
      <w:r>
        <w:t xml:space="preserve"> </w:t>
      </w:r>
    </w:ins>
    <w:customXmlInsRangeStart w:id="1067" w:author="Naomi Nash" w:date="2022-04-21T22:18:00Z"/>
    <w:sdt>
      <w:sdtPr>
        <w:id w:val="1478497148"/>
        <w:docPartObj>
          <w:docPartGallery w:val="Page Numbers (Top of Page)"/>
          <w:docPartUnique/>
        </w:docPartObj>
      </w:sdtPr>
      <w:sdtEndPr>
        <w:rPr>
          <w:noProof/>
        </w:rPr>
      </w:sdtEndPr>
      <w:sdtContent>
        <w:customXmlInsRangeEnd w:id="1067"/>
        <w:ins w:id="1068" w:author="Naomi Nash" w:date="2022-04-21T22:18:00Z">
          <w:r>
            <w:fldChar w:fldCharType="begin"/>
          </w:r>
          <w:r>
            <w:instrText xml:space="preserve"> PAGE   \* MERGEFORMAT </w:instrText>
          </w:r>
          <w:r>
            <w:fldChar w:fldCharType="separate"/>
          </w:r>
          <w:r>
            <w:rPr>
              <w:noProof/>
            </w:rPr>
            <w:t>2</w:t>
          </w:r>
          <w:r>
            <w:rPr>
              <w:noProof/>
            </w:rPr>
            <w:fldChar w:fldCharType="end"/>
          </w:r>
        </w:ins>
        <w:customXmlInsRangeStart w:id="1069" w:author="Naomi Nash" w:date="2022-04-21T22:18:00Z"/>
      </w:sdtContent>
    </w:sdt>
    <w:customXmlInsRangeEnd w:id="1069"/>
  </w:p>
  <w:p w14:paraId="19869371" w14:textId="5E58898A" w:rsidR="0017570D" w:rsidRDefault="0017570D" w:rsidP="0017570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7BD3"/>
    <w:multiLevelType w:val="hybridMultilevel"/>
    <w:tmpl w:val="442A5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D3D1E"/>
    <w:multiLevelType w:val="hybridMultilevel"/>
    <w:tmpl w:val="1626F28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78F76B3"/>
    <w:multiLevelType w:val="hybridMultilevel"/>
    <w:tmpl w:val="FFFFFFFF"/>
    <w:lvl w:ilvl="0" w:tplc="EFA89A3C">
      <w:start w:val="1"/>
      <w:numFmt w:val="decimal"/>
      <w:lvlText w:val="%1."/>
      <w:lvlJc w:val="left"/>
      <w:pPr>
        <w:ind w:left="720" w:hanging="360"/>
      </w:pPr>
    </w:lvl>
    <w:lvl w:ilvl="1" w:tplc="66449A2C">
      <w:start w:val="1"/>
      <w:numFmt w:val="lowerLetter"/>
      <w:lvlText w:val="%2."/>
      <w:lvlJc w:val="left"/>
      <w:pPr>
        <w:ind w:left="1440" w:hanging="360"/>
      </w:pPr>
    </w:lvl>
    <w:lvl w:ilvl="2" w:tplc="2392F96C">
      <w:start w:val="1"/>
      <w:numFmt w:val="lowerRoman"/>
      <w:lvlText w:val="%3."/>
      <w:lvlJc w:val="right"/>
      <w:pPr>
        <w:ind w:left="2160" w:hanging="180"/>
      </w:pPr>
    </w:lvl>
    <w:lvl w:ilvl="3" w:tplc="5260C4AA">
      <w:start w:val="1"/>
      <w:numFmt w:val="decimal"/>
      <w:lvlText w:val="%4."/>
      <w:lvlJc w:val="left"/>
      <w:pPr>
        <w:ind w:left="2880" w:hanging="360"/>
      </w:pPr>
    </w:lvl>
    <w:lvl w:ilvl="4" w:tplc="3062A5F0">
      <w:start w:val="1"/>
      <w:numFmt w:val="lowerLetter"/>
      <w:lvlText w:val="%5."/>
      <w:lvlJc w:val="left"/>
      <w:pPr>
        <w:ind w:left="3600" w:hanging="360"/>
      </w:pPr>
    </w:lvl>
    <w:lvl w:ilvl="5" w:tplc="82B026EA">
      <w:start w:val="1"/>
      <w:numFmt w:val="lowerRoman"/>
      <w:lvlText w:val="%6."/>
      <w:lvlJc w:val="right"/>
      <w:pPr>
        <w:ind w:left="4320" w:hanging="180"/>
      </w:pPr>
    </w:lvl>
    <w:lvl w:ilvl="6" w:tplc="29A6281E">
      <w:start w:val="1"/>
      <w:numFmt w:val="decimal"/>
      <w:lvlText w:val="%7."/>
      <w:lvlJc w:val="left"/>
      <w:pPr>
        <w:ind w:left="5040" w:hanging="360"/>
      </w:pPr>
    </w:lvl>
    <w:lvl w:ilvl="7" w:tplc="90A46ED6">
      <w:start w:val="1"/>
      <w:numFmt w:val="lowerLetter"/>
      <w:lvlText w:val="%8."/>
      <w:lvlJc w:val="left"/>
      <w:pPr>
        <w:ind w:left="5760" w:hanging="360"/>
      </w:pPr>
    </w:lvl>
    <w:lvl w:ilvl="8" w:tplc="8FA429E8">
      <w:start w:val="1"/>
      <w:numFmt w:val="lowerRoman"/>
      <w:lvlText w:val="%9."/>
      <w:lvlJc w:val="right"/>
      <w:pPr>
        <w:ind w:left="6480" w:hanging="180"/>
      </w:pPr>
    </w:lvl>
  </w:abstractNum>
  <w:abstractNum w:abstractNumId="3" w15:restartNumberingAfterBreak="0">
    <w:nsid w:val="194C2133"/>
    <w:multiLevelType w:val="hybridMultilevel"/>
    <w:tmpl w:val="9A100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304B1"/>
    <w:multiLevelType w:val="hybridMultilevel"/>
    <w:tmpl w:val="69D48352"/>
    <w:lvl w:ilvl="0" w:tplc="58FC430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3418BE"/>
    <w:multiLevelType w:val="hybridMultilevel"/>
    <w:tmpl w:val="FFFFFFFF"/>
    <w:lvl w:ilvl="0" w:tplc="A85A2826">
      <w:start w:val="1"/>
      <w:numFmt w:val="decimal"/>
      <w:lvlText w:val="%1."/>
      <w:lvlJc w:val="left"/>
      <w:pPr>
        <w:ind w:left="720" w:hanging="360"/>
      </w:pPr>
    </w:lvl>
    <w:lvl w:ilvl="1" w:tplc="918E6242">
      <w:start w:val="1"/>
      <w:numFmt w:val="lowerLetter"/>
      <w:lvlText w:val="%2."/>
      <w:lvlJc w:val="left"/>
      <w:pPr>
        <w:ind w:left="1440" w:hanging="360"/>
      </w:pPr>
    </w:lvl>
    <w:lvl w:ilvl="2" w:tplc="140A38FC">
      <w:start w:val="1"/>
      <w:numFmt w:val="lowerRoman"/>
      <w:lvlText w:val="%3."/>
      <w:lvlJc w:val="right"/>
      <w:pPr>
        <w:ind w:left="2160" w:hanging="180"/>
      </w:pPr>
    </w:lvl>
    <w:lvl w:ilvl="3" w:tplc="67DCC586">
      <w:start w:val="1"/>
      <w:numFmt w:val="decimal"/>
      <w:lvlText w:val="%4."/>
      <w:lvlJc w:val="left"/>
      <w:pPr>
        <w:ind w:left="2880" w:hanging="360"/>
      </w:pPr>
    </w:lvl>
    <w:lvl w:ilvl="4" w:tplc="1D88593C">
      <w:start w:val="1"/>
      <w:numFmt w:val="lowerLetter"/>
      <w:lvlText w:val="%5."/>
      <w:lvlJc w:val="left"/>
      <w:pPr>
        <w:ind w:left="3600" w:hanging="360"/>
      </w:pPr>
    </w:lvl>
    <w:lvl w:ilvl="5" w:tplc="A486381C">
      <w:start w:val="1"/>
      <w:numFmt w:val="lowerRoman"/>
      <w:lvlText w:val="%6."/>
      <w:lvlJc w:val="right"/>
      <w:pPr>
        <w:ind w:left="4320" w:hanging="180"/>
      </w:pPr>
    </w:lvl>
    <w:lvl w:ilvl="6" w:tplc="D2360EEC">
      <w:start w:val="1"/>
      <w:numFmt w:val="decimal"/>
      <w:lvlText w:val="%7."/>
      <w:lvlJc w:val="left"/>
      <w:pPr>
        <w:ind w:left="5040" w:hanging="360"/>
      </w:pPr>
    </w:lvl>
    <w:lvl w:ilvl="7" w:tplc="D3B8E78C">
      <w:start w:val="1"/>
      <w:numFmt w:val="lowerLetter"/>
      <w:lvlText w:val="%8."/>
      <w:lvlJc w:val="left"/>
      <w:pPr>
        <w:ind w:left="5760" w:hanging="360"/>
      </w:pPr>
    </w:lvl>
    <w:lvl w:ilvl="8" w:tplc="71380BC2">
      <w:start w:val="1"/>
      <w:numFmt w:val="lowerRoman"/>
      <w:lvlText w:val="%9."/>
      <w:lvlJc w:val="right"/>
      <w:pPr>
        <w:ind w:left="6480" w:hanging="180"/>
      </w:pPr>
    </w:lvl>
  </w:abstractNum>
  <w:abstractNum w:abstractNumId="6" w15:restartNumberingAfterBreak="0">
    <w:nsid w:val="46770F30"/>
    <w:multiLevelType w:val="hybridMultilevel"/>
    <w:tmpl w:val="78A4C4E2"/>
    <w:lvl w:ilvl="0" w:tplc="46C6A58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0A50A9"/>
    <w:multiLevelType w:val="hybridMultilevel"/>
    <w:tmpl w:val="77DE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5F79A0"/>
    <w:multiLevelType w:val="hybridMultilevel"/>
    <w:tmpl w:val="6764F104"/>
    <w:lvl w:ilvl="0" w:tplc="58FC430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93DF6"/>
    <w:multiLevelType w:val="hybridMultilevel"/>
    <w:tmpl w:val="A4282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AAC11AA"/>
    <w:multiLevelType w:val="hybridMultilevel"/>
    <w:tmpl w:val="C59CA2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D35452"/>
    <w:multiLevelType w:val="hybridMultilevel"/>
    <w:tmpl w:val="4ACE2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927FC6"/>
    <w:multiLevelType w:val="hybridMultilevel"/>
    <w:tmpl w:val="FFFFFFFF"/>
    <w:lvl w:ilvl="0" w:tplc="58FC430A">
      <w:start w:val="1"/>
      <w:numFmt w:val="bullet"/>
      <w:lvlText w:val="▫"/>
      <w:lvlJc w:val="left"/>
      <w:pPr>
        <w:ind w:left="720" w:hanging="360"/>
      </w:pPr>
      <w:rPr>
        <w:rFonts w:ascii="Courier New" w:hAnsi="Courier New" w:hint="default"/>
      </w:rPr>
    </w:lvl>
    <w:lvl w:ilvl="1" w:tplc="470877AE">
      <w:start w:val="1"/>
      <w:numFmt w:val="bullet"/>
      <w:lvlText w:val="o"/>
      <w:lvlJc w:val="left"/>
      <w:pPr>
        <w:ind w:left="1440" w:hanging="360"/>
      </w:pPr>
      <w:rPr>
        <w:rFonts w:ascii="Courier New" w:hAnsi="Courier New" w:hint="default"/>
      </w:rPr>
    </w:lvl>
    <w:lvl w:ilvl="2" w:tplc="EAFC6D50">
      <w:start w:val="1"/>
      <w:numFmt w:val="bullet"/>
      <w:lvlText w:val=""/>
      <w:lvlJc w:val="left"/>
      <w:pPr>
        <w:ind w:left="2160" w:hanging="360"/>
      </w:pPr>
      <w:rPr>
        <w:rFonts w:ascii="Wingdings" w:hAnsi="Wingdings" w:hint="default"/>
      </w:rPr>
    </w:lvl>
    <w:lvl w:ilvl="3" w:tplc="379853A8">
      <w:start w:val="1"/>
      <w:numFmt w:val="bullet"/>
      <w:lvlText w:val=""/>
      <w:lvlJc w:val="left"/>
      <w:pPr>
        <w:ind w:left="2880" w:hanging="360"/>
      </w:pPr>
      <w:rPr>
        <w:rFonts w:ascii="Symbol" w:hAnsi="Symbol" w:hint="default"/>
      </w:rPr>
    </w:lvl>
    <w:lvl w:ilvl="4" w:tplc="A88ECDF6">
      <w:start w:val="1"/>
      <w:numFmt w:val="bullet"/>
      <w:lvlText w:val="o"/>
      <w:lvlJc w:val="left"/>
      <w:pPr>
        <w:ind w:left="3600" w:hanging="360"/>
      </w:pPr>
      <w:rPr>
        <w:rFonts w:ascii="Courier New" w:hAnsi="Courier New" w:hint="default"/>
      </w:rPr>
    </w:lvl>
    <w:lvl w:ilvl="5" w:tplc="0FBE637E">
      <w:start w:val="1"/>
      <w:numFmt w:val="bullet"/>
      <w:lvlText w:val=""/>
      <w:lvlJc w:val="left"/>
      <w:pPr>
        <w:ind w:left="4320" w:hanging="360"/>
      </w:pPr>
      <w:rPr>
        <w:rFonts w:ascii="Wingdings" w:hAnsi="Wingdings" w:hint="default"/>
      </w:rPr>
    </w:lvl>
    <w:lvl w:ilvl="6" w:tplc="47E0E33C">
      <w:start w:val="1"/>
      <w:numFmt w:val="bullet"/>
      <w:lvlText w:val=""/>
      <w:lvlJc w:val="left"/>
      <w:pPr>
        <w:ind w:left="5040" w:hanging="360"/>
      </w:pPr>
      <w:rPr>
        <w:rFonts w:ascii="Symbol" w:hAnsi="Symbol" w:hint="default"/>
      </w:rPr>
    </w:lvl>
    <w:lvl w:ilvl="7" w:tplc="05C00C90">
      <w:start w:val="1"/>
      <w:numFmt w:val="bullet"/>
      <w:lvlText w:val="o"/>
      <w:lvlJc w:val="left"/>
      <w:pPr>
        <w:ind w:left="5760" w:hanging="360"/>
      </w:pPr>
      <w:rPr>
        <w:rFonts w:ascii="Courier New" w:hAnsi="Courier New" w:hint="default"/>
      </w:rPr>
    </w:lvl>
    <w:lvl w:ilvl="8" w:tplc="52F026D0">
      <w:start w:val="1"/>
      <w:numFmt w:val="bullet"/>
      <w:lvlText w:val=""/>
      <w:lvlJc w:val="left"/>
      <w:pPr>
        <w:ind w:left="6480" w:hanging="360"/>
      </w:pPr>
      <w:rPr>
        <w:rFonts w:ascii="Wingdings" w:hAnsi="Wingdings" w:hint="default"/>
      </w:rPr>
    </w:lvl>
  </w:abstractNum>
  <w:num w:numId="1" w16cid:durableId="450515643">
    <w:abstractNumId w:val="7"/>
  </w:num>
  <w:num w:numId="2" w16cid:durableId="725101851">
    <w:abstractNumId w:val="0"/>
  </w:num>
  <w:num w:numId="3" w16cid:durableId="891574541">
    <w:abstractNumId w:val="6"/>
  </w:num>
  <w:num w:numId="4" w16cid:durableId="1859852915">
    <w:abstractNumId w:val="3"/>
  </w:num>
  <w:num w:numId="5" w16cid:durableId="1276330793">
    <w:abstractNumId w:val="9"/>
  </w:num>
  <w:num w:numId="6" w16cid:durableId="553810826">
    <w:abstractNumId w:val="5"/>
  </w:num>
  <w:num w:numId="7" w16cid:durableId="745297193">
    <w:abstractNumId w:val="2"/>
  </w:num>
  <w:num w:numId="8" w16cid:durableId="864102700">
    <w:abstractNumId w:val="12"/>
  </w:num>
  <w:num w:numId="9" w16cid:durableId="889414837">
    <w:abstractNumId w:val="8"/>
  </w:num>
  <w:num w:numId="10" w16cid:durableId="55663583">
    <w:abstractNumId w:val="4"/>
  </w:num>
  <w:num w:numId="11" w16cid:durableId="1319461333">
    <w:abstractNumId w:val="11"/>
  </w:num>
  <w:num w:numId="12" w16cid:durableId="1541672482">
    <w:abstractNumId w:val="10"/>
  </w:num>
  <w:num w:numId="13" w16cid:durableId="172028434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omi Nash">
    <w15:presenceInfo w15:providerId="None" w15:userId="Naomi N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70D"/>
    <w:rsid w:val="000018A9"/>
    <w:rsid w:val="00001A54"/>
    <w:rsid w:val="00002FFC"/>
    <w:rsid w:val="000105BD"/>
    <w:rsid w:val="000118E8"/>
    <w:rsid w:val="00012010"/>
    <w:rsid w:val="0001476F"/>
    <w:rsid w:val="00017D75"/>
    <w:rsid w:val="00024ACA"/>
    <w:rsid w:val="00024BA0"/>
    <w:rsid w:val="000379B6"/>
    <w:rsid w:val="000400F3"/>
    <w:rsid w:val="0005251E"/>
    <w:rsid w:val="00052B0D"/>
    <w:rsid w:val="000537F4"/>
    <w:rsid w:val="00053C59"/>
    <w:rsid w:val="00056A67"/>
    <w:rsid w:val="00056EF8"/>
    <w:rsid w:val="000592DF"/>
    <w:rsid w:val="0006091C"/>
    <w:rsid w:val="00061182"/>
    <w:rsid w:val="00063A09"/>
    <w:rsid w:val="00066346"/>
    <w:rsid w:val="00066B16"/>
    <w:rsid w:val="000677AC"/>
    <w:rsid w:val="00073804"/>
    <w:rsid w:val="00073D63"/>
    <w:rsid w:val="00074200"/>
    <w:rsid w:val="0007551D"/>
    <w:rsid w:val="000761E4"/>
    <w:rsid w:val="0008414B"/>
    <w:rsid w:val="0008491D"/>
    <w:rsid w:val="00095D17"/>
    <w:rsid w:val="000A076E"/>
    <w:rsid w:val="000A14E5"/>
    <w:rsid w:val="000B0599"/>
    <w:rsid w:val="000B13B7"/>
    <w:rsid w:val="000B6094"/>
    <w:rsid w:val="000B66BD"/>
    <w:rsid w:val="000C2B83"/>
    <w:rsid w:val="000C3191"/>
    <w:rsid w:val="000C382D"/>
    <w:rsid w:val="000C4772"/>
    <w:rsid w:val="000C54D8"/>
    <w:rsid w:val="000D3B32"/>
    <w:rsid w:val="000D41A3"/>
    <w:rsid w:val="000D4286"/>
    <w:rsid w:val="000D4E15"/>
    <w:rsid w:val="000E0981"/>
    <w:rsid w:val="000E0E4B"/>
    <w:rsid w:val="000E569B"/>
    <w:rsid w:val="000E730A"/>
    <w:rsid w:val="000F090A"/>
    <w:rsid w:val="000F26BB"/>
    <w:rsid w:val="000F4E54"/>
    <w:rsid w:val="000F63BB"/>
    <w:rsid w:val="000F64C4"/>
    <w:rsid w:val="001014FF"/>
    <w:rsid w:val="00104B0B"/>
    <w:rsid w:val="00104D8E"/>
    <w:rsid w:val="00104ED2"/>
    <w:rsid w:val="001053AE"/>
    <w:rsid w:val="00107B85"/>
    <w:rsid w:val="00113900"/>
    <w:rsid w:val="00115157"/>
    <w:rsid w:val="001160BC"/>
    <w:rsid w:val="00121B71"/>
    <w:rsid w:val="001261BC"/>
    <w:rsid w:val="00126258"/>
    <w:rsid w:val="001315E1"/>
    <w:rsid w:val="00132199"/>
    <w:rsid w:val="0013310C"/>
    <w:rsid w:val="001363E7"/>
    <w:rsid w:val="00142489"/>
    <w:rsid w:val="00144CBE"/>
    <w:rsid w:val="00146879"/>
    <w:rsid w:val="00147938"/>
    <w:rsid w:val="001510E0"/>
    <w:rsid w:val="0015236E"/>
    <w:rsid w:val="00154245"/>
    <w:rsid w:val="00154E11"/>
    <w:rsid w:val="00163432"/>
    <w:rsid w:val="0016574C"/>
    <w:rsid w:val="00172A63"/>
    <w:rsid w:val="001731CE"/>
    <w:rsid w:val="001744FC"/>
    <w:rsid w:val="0017570D"/>
    <w:rsid w:val="001770E2"/>
    <w:rsid w:val="001774D1"/>
    <w:rsid w:val="00180DC2"/>
    <w:rsid w:val="00184BD7"/>
    <w:rsid w:val="00186D93"/>
    <w:rsid w:val="001931F7"/>
    <w:rsid w:val="001934B5"/>
    <w:rsid w:val="0019565E"/>
    <w:rsid w:val="001A0434"/>
    <w:rsid w:val="001A11B5"/>
    <w:rsid w:val="001A49FF"/>
    <w:rsid w:val="001A5A6A"/>
    <w:rsid w:val="001C0D35"/>
    <w:rsid w:val="001C57CD"/>
    <w:rsid w:val="001C723B"/>
    <w:rsid w:val="001D03B6"/>
    <w:rsid w:val="001D03F2"/>
    <w:rsid w:val="001D096B"/>
    <w:rsid w:val="001D4145"/>
    <w:rsid w:val="001D46F5"/>
    <w:rsid w:val="001D5975"/>
    <w:rsid w:val="001D6845"/>
    <w:rsid w:val="001D7038"/>
    <w:rsid w:val="001D7389"/>
    <w:rsid w:val="001D7C0E"/>
    <w:rsid w:val="001E7BD6"/>
    <w:rsid w:val="001F4D37"/>
    <w:rsid w:val="001F6DB4"/>
    <w:rsid w:val="001F77E4"/>
    <w:rsid w:val="00206323"/>
    <w:rsid w:val="00210A2F"/>
    <w:rsid w:val="002136F2"/>
    <w:rsid w:val="0021530D"/>
    <w:rsid w:val="0021560E"/>
    <w:rsid w:val="00216486"/>
    <w:rsid w:val="0021760D"/>
    <w:rsid w:val="00221AFB"/>
    <w:rsid w:val="002228FF"/>
    <w:rsid w:val="00223B21"/>
    <w:rsid w:val="0022451B"/>
    <w:rsid w:val="00226955"/>
    <w:rsid w:val="0023058F"/>
    <w:rsid w:val="0023098C"/>
    <w:rsid w:val="00234935"/>
    <w:rsid w:val="002360E6"/>
    <w:rsid w:val="00246FA3"/>
    <w:rsid w:val="00255A8E"/>
    <w:rsid w:val="00260847"/>
    <w:rsid w:val="0026277B"/>
    <w:rsid w:val="00262DEE"/>
    <w:rsid w:val="0026680B"/>
    <w:rsid w:val="002747EC"/>
    <w:rsid w:val="002902D3"/>
    <w:rsid w:val="00291BF0"/>
    <w:rsid w:val="00291E87"/>
    <w:rsid w:val="002920F3"/>
    <w:rsid w:val="0029645A"/>
    <w:rsid w:val="00297D50"/>
    <w:rsid w:val="002A2B2E"/>
    <w:rsid w:val="002B3949"/>
    <w:rsid w:val="002B4E7F"/>
    <w:rsid w:val="002C0AA5"/>
    <w:rsid w:val="002C128B"/>
    <w:rsid w:val="002C7C42"/>
    <w:rsid w:val="002D1FA6"/>
    <w:rsid w:val="002D3B09"/>
    <w:rsid w:val="002E2B74"/>
    <w:rsid w:val="002E4BE4"/>
    <w:rsid w:val="002E4D8B"/>
    <w:rsid w:val="002F0D62"/>
    <w:rsid w:val="002F32F6"/>
    <w:rsid w:val="002F4B3D"/>
    <w:rsid w:val="002F5B21"/>
    <w:rsid w:val="002F677C"/>
    <w:rsid w:val="002F7226"/>
    <w:rsid w:val="0030005F"/>
    <w:rsid w:val="003005E6"/>
    <w:rsid w:val="003015F5"/>
    <w:rsid w:val="00311EE5"/>
    <w:rsid w:val="0031377A"/>
    <w:rsid w:val="003139FE"/>
    <w:rsid w:val="003157A4"/>
    <w:rsid w:val="00317461"/>
    <w:rsid w:val="00323AD2"/>
    <w:rsid w:val="0032503C"/>
    <w:rsid w:val="00326334"/>
    <w:rsid w:val="00326888"/>
    <w:rsid w:val="003324C8"/>
    <w:rsid w:val="00340819"/>
    <w:rsid w:val="00341A03"/>
    <w:rsid w:val="00342112"/>
    <w:rsid w:val="0034572B"/>
    <w:rsid w:val="0035077F"/>
    <w:rsid w:val="00352631"/>
    <w:rsid w:val="00352919"/>
    <w:rsid w:val="00352C60"/>
    <w:rsid w:val="003651B0"/>
    <w:rsid w:val="00370F48"/>
    <w:rsid w:val="00376FFA"/>
    <w:rsid w:val="00380C23"/>
    <w:rsid w:val="00384765"/>
    <w:rsid w:val="00385054"/>
    <w:rsid w:val="00385094"/>
    <w:rsid w:val="00396D7C"/>
    <w:rsid w:val="00396F1B"/>
    <w:rsid w:val="0039929C"/>
    <w:rsid w:val="003A1753"/>
    <w:rsid w:val="003A2329"/>
    <w:rsid w:val="003A4FE7"/>
    <w:rsid w:val="003B1093"/>
    <w:rsid w:val="003B30CC"/>
    <w:rsid w:val="003B4B01"/>
    <w:rsid w:val="003B703C"/>
    <w:rsid w:val="003B717B"/>
    <w:rsid w:val="003C0E0E"/>
    <w:rsid w:val="003C47F3"/>
    <w:rsid w:val="003C4A64"/>
    <w:rsid w:val="003D428B"/>
    <w:rsid w:val="003D6720"/>
    <w:rsid w:val="003E5847"/>
    <w:rsid w:val="003E59E5"/>
    <w:rsid w:val="003F1380"/>
    <w:rsid w:val="003F1CF6"/>
    <w:rsid w:val="003F2855"/>
    <w:rsid w:val="0040219C"/>
    <w:rsid w:val="004034A3"/>
    <w:rsid w:val="004152E4"/>
    <w:rsid w:val="00415A24"/>
    <w:rsid w:val="00415B71"/>
    <w:rsid w:val="004170E8"/>
    <w:rsid w:val="0042069C"/>
    <w:rsid w:val="0042155B"/>
    <w:rsid w:val="0042222C"/>
    <w:rsid w:val="004228EA"/>
    <w:rsid w:val="004248B1"/>
    <w:rsid w:val="00425AAF"/>
    <w:rsid w:val="00430296"/>
    <w:rsid w:val="00432043"/>
    <w:rsid w:val="00433F58"/>
    <w:rsid w:val="00436F13"/>
    <w:rsid w:val="004427B7"/>
    <w:rsid w:val="00445FF9"/>
    <w:rsid w:val="00447FCF"/>
    <w:rsid w:val="00451F57"/>
    <w:rsid w:val="00460C89"/>
    <w:rsid w:val="00464E74"/>
    <w:rsid w:val="00465913"/>
    <w:rsid w:val="004704C7"/>
    <w:rsid w:val="004768D8"/>
    <w:rsid w:val="00480DAD"/>
    <w:rsid w:val="00482D4D"/>
    <w:rsid w:val="004856ED"/>
    <w:rsid w:val="00490C10"/>
    <w:rsid w:val="00493247"/>
    <w:rsid w:val="004961FF"/>
    <w:rsid w:val="004A5BAC"/>
    <w:rsid w:val="004A720F"/>
    <w:rsid w:val="004B0B63"/>
    <w:rsid w:val="004B3660"/>
    <w:rsid w:val="004C2DB4"/>
    <w:rsid w:val="004C450B"/>
    <w:rsid w:val="004C48A7"/>
    <w:rsid w:val="004C4DD9"/>
    <w:rsid w:val="004C65E2"/>
    <w:rsid w:val="004D1595"/>
    <w:rsid w:val="004E1EAF"/>
    <w:rsid w:val="004E23EF"/>
    <w:rsid w:val="004E2AFE"/>
    <w:rsid w:val="004E67F5"/>
    <w:rsid w:val="004E75C7"/>
    <w:rsid w:val="004F15ED"/>
    <w:rsid w:val="004F403B"/>
    <w:rsid w:val="00504271"/>
    <w:rsid w:val="0050744E"/>
    <w:rsid w:val="005111D6"/>
    <w:rsid w:val="005114BD"/>
    <w:rsid w:val="005115C0"/>
    <w:rsid w:val="005118AC"/>
    <w:rsid w:val="00512609"/>
    <w:rsid w:val="00512ED7"/>
    <w:rsid w:val="00521FD2"/>
    <w:rsid w:val="00523FCF"/>
    <w:rsid w:val="00524EB1"/>
    <w:rsid w:val="00532BB4"/>
    <w:rsid w:val="005344F5"/>
    <w:rsid w:val="00536C79"/>
    <w:rsid w:val="005408B2"/>
    <w:rsid w:val="005438D5"/>
    <w:rsid w:val="00544758"/>
    <w:rsid w:val="0055012F"/>
    <w:rsid w:val="00563E65"/>
    <w:rsid w:val="00566C5C"/>
    <w:rsid w:val="00572A8C"/>
    <w:rsid w:val="00572F2B"/>
    <w:rsid w:val="0057325B"/>
    <w:rsid w:val="00574131"/>
    <w:rsid w:val="00577642"/>
    <w:rsid w:val="005777DB"/>
    <w:rsid w:val="00582101"/>
    <w:rsid w:val="005856F4"/>
    <w:rsid w:val="00591792"/>
    <w:rsid w:val="005937B8"/>
    <w:rsid w:val="0059714A"/>
    <w:rsid w:val="005977B3"/>
    <w:rsid w:val="00597C5F"/>
    <w:rsid w:val="005A1983"/>
    <w:rsid w:val="005A2F5B"/>
    <w:rsid w:val="005A3EDD"/>
    <w:rsid w:val="005A5F63"/>
    <w:rsid w:val="005B7608"/>
    <w:rsid w:val="005C1890"/>
    <w:rsid w:val="005C47E0"/>
    <w:rsid w:val="005D14A1"/>
    <w:rsid w:val="005D330A"/>
    <w:rsid w:val="005D4E78"/>
    <w:rsid w:val="005E14CF"/>
    <w:rsid w:val="005E572A"/>
    <w:rsid w:val="005E6B87"/>
    <w:rsid w:val="005E74D8"/>
    <w:rsid w:val="005F08C3"/>
    <w:rsid w:val="005F0B4B"/>
    <w:rsid w:val="005F5AF8"/>
    <w:rsid w:val="005F7A17"/>
    <w:rsid w:val="006009ED"/>
    <w:rsid w:val="00604512"/>
    <w:rsid w:val="00606454"/>
    <w:rsid w:val="00610266"/>
    <w:rsid w:val="0061247B"/>
    <w:rsid w:val="00614574"/>
    <w:rsid w:val="0061566D"/>
    <w:rsid w:val="006215E2"/>
    <w:rsid w:val="00622587"/>
    <w:rsid w:val="006250E4"/>
    <w:rsid w:val="00632699"/>
    <w:rsid w:val="00640561"/>
    <w:rsid w:val="00640CE9"/>
    <w:rsid w:val="006458E6"/>
    <w:rsid w:val="006465C9"/>
    <w:rsid w:val="006519F0"/>
    <w:rsid w:val="006528D1"/>
    <w:rsid w:val="00654D42"/>
    <w:rsid w:val="006659F5"/>
    <w:rsid w:val="00667D1B"/>
    <w:rsid w:val="006718F8"/>
    <w:rsid w:val="006763AF"/>
    <w:rsid w:val="00677B28"/>
    <w:rsid w:val="0068417B"/>
    <w:rsid w:val="006912DC"/>
    <w:rsid w:val="006913A1"/>
    <w:rsid w:val="0069418A"/>
    <w:rsid w:val="006956EE"/>
    <w:rsid w:val="00695B37"/>
    <w:rsid w:val="006A1048"/>
    <w:rsid w:val="006A24F8"/>
    <w:rsid w:val="006A3763"/>
    <w:rsid w:val="006A474D"/>
    <w:rsid w:val="006A7027"/>
    <w:rsid w:val="006A78DC"/>
    <w:rsid w:val="006B0027"/>
    <w:rsid w:val="006C0906"/>
    <w:rsid w:val="006C3B3B"/>
    <w:rsid w:val="006C6046"/>
    <w:rsid w:val="006C7898"/>
    <w:rsid w:val="006C7D94"/>
    <w:rsid w:val="006D08D4"/>
    <w:rsid w:val="006D16DC"/>
    <w:rsid w:val="006D1B59"/>
    <w:rsid w:val="006D209C"/>
    <w:rsid w:val="006D23FB"/>
    <w:rsid w:val="006D37A2"/>
    <w:rsid w:val="006D5B45"/>
    <w:rsid w:val="006D6877"/>
    <w:rsid w:val="006E0256"/>
    <w:rsid w:val="006E1381"/>
    <w:rsid w:val="006E3C2C"/>
    <w:rsid w:val="006E3F56"/>
    <w:rsid w:val="006F0EE2"/>
    <w:rsid w:val="006F1B6A"/>
    <w:rsid w:val="006F2D5B"/>
    <w:rsid w:val="006F3331"/>
    <w:rsid w:val="00706754"/>
    <w:rsid w:val="007077B2"/>
    <w:rsid w:val="00711823"/>
    <w:rsid w:val="00712571"/>
    <w:rsid w:val="007126F7"/>
    <w:rsid w:val="00712908"/>
    <w:rsid w:val="00712EC4"/>
    <w:rsid w:val="00717206"/>
    <w:rsid w:val="00717ACD"/>
    <w:rsid w:val="00721558"/>
    <w:rsid w:val="0072371C"/>
    <w:rsid w:val="00731506"/>
    <w:rsid w:val="00736E33"/>
    <w:rsid w:val="00737662"/>
    <w:rsid w:val="00741418"/>
    <w:rsid w:val="00741712"/>
    <w:rsid w:val="00742EC6"/>
    <w:rsid w:val="00745EE7"/>
    <w:rsid w:val="00749B2D"/>
    <w:rsid w:val="00750A74"/>
    <w:rsid w:val="00750F4A"/>
    <w:rsid w:val="00753B3D"/>
    <w:rsid w:val="00756051"/>
    <w:rsid w:val="00756CD6"/>
    <w:rsid w:val="00757756"/>
    <w:rsid w:val="00762F37"/>
    <w:rsid w:val="00764140"/>
    <w:rsid w:val="00767C83"/>
    <w:rsid w:val="00770D8E"/>
    <w:rsid w:val="00771042"/>
    <w:rsid w:val="00777EA9"/>
    <w:rsid w:val="007800E6"/>
    <w:rsid w:val="0078272B"/>
    <w:rsid w:val="00785820"/>
    <w:rsid w:val="00792714"/>
    <w:rsid w:val="00796F6C"/>
    <w:rsid w:val="007A052E"/>
    <w:rsid w:val="007A0D66"/>
    <w:rsid w:val="007A6270"/>
    <w:rsid w:val="007B4577"/>
    <w:rsid w:val="007B7EB4"/>
    <w:rsid w:val="007C05C7"/>
    <w:rsid w:val="007C06A8"/>
    <w:rsid w:val="007C0AF3"/>
    <w:rsid w:val="007C27D4"/>
    <w:rsid w:val="007C6824"/>
    <w:rsid w:val="007C6CF1"/>
    <w:rsid w:val="007D1211"/>
    <w:rsid w:val="007D2791"/>
    <w:rsid w:val="007D296D"/>
    <w:rsid w:val="007E3E1C"/>
    <w:rsid w:val="007E6F2B"/>
    <w:rsid w:val="007F0234"/>
    <w:rsid w:val="007F3D57"/>
    <w:rsid w:val="007F50DC"/>
    <w:rsid w:val="007F7AF2"/>
    <w:rsid w:val="00800268"/>
    <w:rsid w:val="00801DFE"/>
    <w:rsid w:val="008026CB"/>
    <w:rsid w:val="00811536"/>
    <w:rsid w:val="00811E2E"/>
    <w:rsid w:val="00812450"/>
    <w:rsid w:val="00815C36"/>
    <w:rsid w:val="00820B5C"/>
    <w:rsid w:val="00824611"/>
    <w:rsid w:val="00826C8A"/>
    <w:rsid w:val="00833D23"/>
    <w:rsid w:val="00843A55"/>
    <w:rsid w:val="00847702"/>
    <w:rsid w:val="00853900"/>
    <w:rsid w:val="00853B0B"/>
    <w:rsid w:val="00856E40"/>
    <w:rsid w:val="008627AE"/>
    <w:rsid w:val="00862B59"/>
    <w:rsid w:val="008632C6"/>
    <w:rsid w:val="00863F2D"/>
    <w:rsid w:val="0086404E"/>
    <w:rsid w:val="00873427"/>
    <w:rsid w:val="0087347E"/>
    <w:rsid w:val="00876187"/>
    <w:rsid w:val="00880DDF"/>
    <w:rsid w:val="008821D2"/>
    <w:rsid w:val="0088577D"/>
    <w:rsid w:val="0088608B"/>
    <w:rsid w:val="008864AC"/>
    <w:rsid w:val="00887948"/>
    <w:rsid w:val="00887D19"/>
    <w:rsid w:val="00887F49"/>
    <w:rsid w:val="00895D8A"/>
    <w:rsid w:val="00896C5B"/>
    <w:rsid w:val="00897C47"/>
    <w:rsid w:val="00897C54"/>
    <w:rsid w:val="008A28B1"/>
    <w:rsid w:val="008A7860"/>
    <w:rsid w:val="008B33B2"/>
    <w:rsid w:val="008C5CA0"/>
    <w:rsid w:val="008D1045"/>
    <w:rsid w:val="008D164B"/>
    <w:rsid w:val="008E7E75"/>
    <w:rsid w:val="008F0EC9"/>
    <w:rsid w:val="008F2264"/>
    <w:rsid w:val="009060F6"/>
    <w:rsid w:val="00910F0A"/>
    <w:rsid w:val="00913804"/>
    <w:rsid w:val="00914946"/>
    <w:rsid w:val="0092750C"/>
    <w:rsid w:val="00930A89"/>
    <w:rsid w:val="00930D43"/>
    <w:rsid w:val="00935E57"/>
    <w:rsid w:val="00940FFB"/>
    <w:rsid w:val="00946373"/>
    <w:rsid w:val="00947503"/>
    <w:rsid w:val="00952F45"/>
    <w:rsid w:val="009555B5"/>
    <w:rsid w:val="00961AB1"/>
    <w:rsid w:val="00962EA5"/>
    <w:rsid w:val="009639E1"/>
    <w:rsid w:val="0096418E"/>
    <w:rsid w:val="00964BC5"/>
    <w:rsid w:val="00966259"/>
    <w:rsid w:val="0098386C"/>
    <w:rsid w:val="00990883"/>
    <w:rsid w:val="00993417"/>
    <w:rsid w:val="00996CD8"/>
    <w:rsid w:val="009970EF"/>
    <w:rsid w:val="009A176D"/>
    <w:rsid w:val="009A18AE"/>
    <w:rsid w:val="009A6D94"/>
    <w:rsid w:val="009A7E2D"/>
    <w:rsid w:val="009A7ED1"/>
    <w:rsid w:val="009B21C4"/>
    <w:rsid w:val="009C028C"/>
    <w:rsid w:val="009C1D54"/>
    <w:rsid w:val="009C2CC4"/>
    <w:rsid w:val="009C488D"/>
    <w:rsid w:val="009C601B"/>
    <w:rsid w:val="009D0C8F"/>
    <w:rsid w:val="009D0D09"/>
    <w:rsid w:val="009D2ABB"/>
    <w:rsid w:val="009D392D"/>
    <w:rsid w:val="009E0E73"/>
    <w:rsid w:val="009F1BAC"/>
    <w:rsid w:val="009F482F"/>
    <w:rsid w:val="009F5C43"/>
    <w:rsid w:val="009F6FAA"/>
    <w:rsid w:val="00A00D9A"/>
    <w:rsid w:val="00A03DC7"/>
    <w:rsid w:val="00A0435A"/>
    <w:rsid w:val="00A11969"/>
    <w:rsid w:val="00A12F31"/>
    <w:rsid w:val="00A17F03"/>
    <w:rsid w:val="00A251A0"/>
    <w:rsid w:val="00A270EF"/>
    <w:rsid w:val="00A3213C"/>
    <w:rsid w:val="00A32754"/>
    <w:rsid w:val="00A332C2"/>
    <w:rsid w:val="00A3437F"/>
    <w:rsid w:val="00A40C9F"/>
    <w:rsid w:val="00A42285"/>
    <w:rsid w:val="00A4360C"/>
    <w:rsid w:val="00A436F5"/>
    <w:rsid w:val="00A517BA"/>
    <w:rsid w:val="00A5627F"/>
    <w:rsid w:val="00A563CD"/>
    <w:rsid w:val="00A61BAE"/>
    <w:rsid w:val="00A6255C"/>
    <w:rsid w:val="00A722F3"/>
    <w:rsid w:val="00A72B89"/>
    <w:rsid w:val="00A761B5"/>
    <w:rsid w:val="00A832F1"/>
    <w:rsid w:val="00A84DFD"/>
    <w:rsid w:val="00A8690D"/>
    <w:rsid w:val="00A86B29"/>
    <w:rsid w:val="00A92DCD"/>
    <w:rsid w:val="00A92FA1"/>
    <w:rsid w:val="00A96532"/>
    <w:rsid w:val="00A974DF"/>
    <w:rsid w:val="00AA1347"/>
    <w:rsid w:val="00AA5DF6"/>
    <w:rsid w:val="00AA6C35"/>
    <w:rsid w:val="00AA7C80"/>
    <w:rsid w:val="00AA7FAD"/>
    <w:rsid w:val="00AB328A"/>
    <w:rsid w:val="00AB3293"/>
    <w:rsid w:val="00AB78E0"/>
    <w:rsid w:val="00AB7E7B"/>
    <w:rsid w:val="00AC230D"/>
    <w:rsid w:val="00AC3B73"/>
    <w:rsid w:val="00AC4297"/>
    <w:rsid w:val="00AC44AD"/>
    <w:rsid w:val="00AC7787"/>
    <w:rsid w:val="00AC7E23"/>
    <w:rsid w:val="00AD0C94"/>
    <w:rsid w:val="00AD2459"/>
    <w:rsid w:val="00AE1492"/>
    <w:rsid w:val="00AE4D5D"/>
    <w:rsid w:val="00AE62D1"/>
    <w:rsid w:val="00AE7407"/>
    <w:rsid w:val="00AF2119"/>
    <w:rsid w:val="00AF30EE"/>
    <w:rsid w:val="00AF412B"/>
    <w:rsid w:val="00AF65A4"/>
    <w:rsid w:val="00AF6E8F"/>
    <w:rsid w:val="00AF7EC3"/>
    <w:rsid w:val="00B03ACF"/>
    <w:rsid w:val="00B05C82"/>
    <w:rsid w:val="00B071C2"/>
    <w:rsid w:val="00B129CB"/>
    <w:rsid w:val="00B131E6"/>
    <w:rsid w:val="00B15A5C"/>
    <w:rsid w:val="00B15B5A"/>
    <w:rsid w:val="00B16169"/>
    <w:rsid w:val="00B206F5"/>
    <w:rsid w:val="00B25954"/>
    <w:rsid w:val="00B303DD"/>
    <w:rsid w:val="00B33906"/>
    <w:rsid w:val="00B33A34"/>
    <w:rsid w:val="00B3657B"/>
    <w:rsid w:val="00B410DE"/>
    <w:rsid w:val="00B415D3"/>
    <w:rsid w:val="00B4204E"/>
    <w:rsid w:val="00B50938"/>
    <w:rsid w:val="00B50AF7"/>
    <w:rsid w:val="00B54E96"/>
    <w:rsid w:val="00B55A2A"/>
    <w:rsid w:val="00B61A21"/>
    <w:rsid w:val="00B62055"/>
    <w:rsid w:val="00B633F7"/>
    <w:rsid w:val="00B64472"/>
    <w:rsid w:val="00B65C70"/>
    <w:rsid w:val="00B67662"/>
    <w:rsid w:val="00B6768A"/>
    <w:rsid w:val="00B67B66"/>
    <w:rsid w:val="00B761E7"/>
    <w:rsid w:val="00B82A8C"/>
    <w:rsid w:val="00B850DE"/>
    <w:rsid w:val="00B87519"/>
    <w:rsid w:val="00B90FAD"/>
    <w:rsid w:val="00B91899"/>
    <w:rsid w:val="00B91B0F"/>
    <w:rsid w:val="00B94937"/>
    <w:rsid w:val="00B96726"/>
    <w:rsid w:val="00B96C39"/>
    <w:rsid w:val="00B96F5E"/>
    <w:rsid w:val="00BA037C"/>
    <w:rsid w:val="00BA09C6"/>
    <w:rsid w:val="00BA166B"/>
    <w:rsid w:val="00BA3BD0"/>
    <w:rsid w:val="00BA3FF8"/>
    <w:rsid w:val="00BA4ECD"/>
    <w:rsid w:val="00BA7DD8"/>
    <w:rsid w:val="00BB5CED"/>
    <w:rsid w:val="00BC00A4"/>
    <w:rsid w:val="00BC1B8F"/>
    <w:rsid w:val="00BC39AA"/>
    <w:rsid w:val="00BC53DD"/>
    <w:rsid w:val="00BC7EB4"/>
    <w:rsid w:val="00BD6F21"/>
    <w:rsid w:val="00BE1562"/>
    <w:rsid w:val="00BE50CD"/>
    <w:rsid w:val="00BE609E"/>
    <w:rsid w:val="00BE6AC3"/>
    <w:rsid w:val="00BF0F5F"/>
    <w:rsid w:val="00BF55F4"/>
    <w:rsid w:val="00BF6188"/>
    <w:rsid w:val="00BF739A"/>
    <w:rsid w:val="00BF74B9"/>
    <w:rsid w:val="00BF788B"/>
    <w:rsid w:val="00C004F6"/>
    <w:rsid w:val="00C03AA1"/>
    <w:rsid w:val="00C05B17"/>
    <w:rsid w:val="00C078A0"/>
    <w:rsid w:val="00C14915"/>
    <w:rsid w:val="00C15F01"/>
    <w:rsid w:val="00C21B8F"/>
    <w:rsid w:val="00C246BA"/>
    <w:rsid w:val="00C26DFB"/>
    <w:rsid w:val="00C30054"/>
    <w:rsid w:val="00C30235"/>
    <w:rsid w:val="00C32C1E"/>
    <w:rsid w:val="00C33E2F"/>
    <w:rsid w:val="00C3428D"/>
    <w:rsid w:val="00C36A06"/>
    <w:rsid w:val="00C4151A"/>
    <w:rsid w:val="00C4215A"/>
    <w:rsid w:val="00C43197"/>
    <w:rsid w:val="00C45787"/>
    <w:rsid w:val="00C46933"/>
    <w:rsid w:val="00C478EE"/>
    <w:rsid w:val="00C50C34"/>
    <w:rsid w:val="00C528FC"/>
    <w:rsid w:val="00C52BBC"/>
    <w:rsid w:val="00C55082"/>
    <w:rsid w:val="00C64C0B"/>
    <w:rsid w:val="00C6728C"/>
    <w:rsid w:val="00C7078D"/>
    <w:rsid w:val="00C71410"/>
    <w:rsid w:val="00C730A6"/>
    <w:rsid w:val="00C746F5"/>
    <w:rsid w:val="00C76B52"/>
    <w:rsid w:val="00C80303"/>
    <w:rsid w:val="00C80430"/>
    <w:rsid w:val="00C85607"/>
    <w:rsid w:val="00C86739"/>
    <w:rsid w:val="00C867F3"/>
    <w:rsid w:val="00C86CBD"/>
    <w:rsid w:val="00C9158D"/>
    <w:rsid w:val="00C95158"/>
    <w:rsid w:val="00C96D99"/>
    <w:rsid w:val="00C96FFB"/>
    <w:rsid w:val="00C97930"/>
    <w:rsid w:val="00CA2BAE"/>
    <w:rsid w:val="00CA587B"/>
    <w:rsid w:val="00CB1023"/>
    <w:rsid w:val="00CB11AC"/>
    <w:rsid w:val="00CB227A"/>
    <w:rsid w:val="00CB73C4"/>
    <w:rsid w:val="00CB78B9"/>
    <w:rsid w:val="00CC08FD"/>
    <w:rsid w:val="00CC2373"/>
    <w:rsid w:val="00CC32F3"/>
    <w:rsid w:val="00CC352A"/>
    <w:rsid w:val="00CC59F9"/>
    <w:rsid w:val="00CC755F"/>
    <w:rsid w:val="00CD4717"/>
    <w:rsid w:val="00CD7134"/>
    <w:rsid w:val="00CE037C"/>
    <w:rsid w:val="00CE26DE"/>
    <w:rsid w:val="00CE29A7"/>
    <w:rsid w:val="00CE5248"/>
    <w:rsid w:val="00CE55F0"/>
    <w:rsid w:val="00CE6667"/>
    <w:rsid w:val="00CE683C"/>
    <w:rsid w:val="00CF11BD"/>
    <w:rsid w:val="00CF4514"/>
    <w:rsid w:val="00CF4BBB"/>
    <w:rsid w:val="00CF6BCC"/>
    <w:rsid w:val="00CF785B"/>
    <w:rsid w:val="00CF7899"/>
    <w:rsid w:val="00D1262E"/>
    <w:rsid w:val="00D12829"/>
    <w:rsid w:val="00D15C1A"/>
    <w:rsid w:val="00D224A5"/>
    <w:rsid w:val="00D23983"/>
    <w:rsid w:val="00D27C53"/>
    <w:rsid w:val="00D330DA"/>
    <w:rsid w:val="00D3324D"/>
    <w:rsid w:val="00D33C51"/>
    <w:rsid w:val="00D3436D"/>
    <w:rsid w:val="00D378D5"/>
    <w:rsid w:val="00D439D6"/>
    <w:rsid w:val="00D43C85"/>
    <w:rsid w:val="00D45291"/>
    <w:rsid w:val="00D462D4"/>
    <w:rsid w:val="00D47644"/>
    <w:rsid w:val="00D47C1B"/>
    <w:rsid w:val="00D51C85"/>
    <w:rsid w:val="00D5561A"/>
    <w:rsid w:val="00D65186"/>
    <w:rsid w:val="00D65E04"/>
    <w:rsid w:val="00D665C0"/>
    <w:rsid w:val="00D676E7"/>
    <w:rsid w:val="00D67B23"/>
    <w:rsid w:val="00D769E6"/>
    <w:rsid w:val="00D83D3C"/>
    <w:rsid w:val="00D84094"/>
    <w:rsid w:val="00D854FC"/>
    <w:rsid w:val="00D91268"/>
    <w:rsid w:val="00D91749"/>
    <w:rsid w:val="00D9251B"/>
    <w:rsid w:val="00D94E6C"/>
    <w:rsid w:val="00D94EF7"/>
    <w:rsid w:val="00D952AA"/>
    <w:rsid w:val="00D96A6E"/>
    <w:rsid w:val="00D97D62"/>
    <w:rsid w:val="00D9E0C4"/>
    <w:rsid w:val="00DA04B5"/>
    <w:rsid w:val="00DA0726"/>
    <w:rsid w:val="00DA3923"/>
    <w:rsid w:val="00DA565E"/>
    <w:rsid w:val="00DA63E8"/>
    <w:rsid w:val="00DA6E0B"/>
    <w:rsid w:val="00DB3BB3"/>
    <w:rsid w:val="00DB709C"/>
    <w:rsid w:val="00DC0CAC"/>
    <w:rsid w:val="00DC3D45"/>
    <w:rsid w:val="00DC498A"/>
    <w:rsid w:val="00DC52D3"/>
    <w:rsid w:val="00DC7E6C"/>
    <w:rsid w:val="00DD1702"/>
    <w:rsid w:val="00DD1962"/>
    <w:rsid w:val="00DD6697"/>
    <w:rsid w:val="00DE4ED6"/>
    <w:rsid w:val="00DE64AC"/>
    <w:rsid w:val="00DF7E05"/>
    <w:rsid w:val="00E0019F"/>
    <w:rsid w:val="00E01BAD"/>
    <w:rsid w:val="00E21341"/>
    <w:rsid w:val="00E31888"/>
    <w:rsid w:val="00E33D3A"/>
    <w:rsid w:val="00E34B0B"/>
    <w:rsid w:val="00E378ED"/>
    <w:rsid w:val="00E40C79"/>
    <w:rsid w:val="00E418A3"/>
    <w:rsid w:val="00E42A85"/>
    <w:rsid w:val="00E4423E"/>
    <w:rsid w:val="00E44B2D"/>
    <w:rsid w:val="00E529DB"/>
    <w:rsid w:val="00E54904"/>
    <w:rsid w:val="00E54E46"/>
    <w:rsid w:val="00E60429"/>
    <w:rsid w:val="00E61623"/>
    <w:rsid w:val="00E6444E"/>
    <w:rsid w:val="00E65EBC"/>
    <w:rsid w:val="00E67A78"/>
    <w:rsid w:val="00E70C9B"/>
    <w:rsid w:val="00E83666"/>
    <w:rsid w:val="00E83B6D"/>
    <w:rsid w:val="00E91252"/>
    <w:rsid w:val="00E929F8"/>
    <w:rsid w:val="00E92EC2"/>
    <w:rsid w:val="00E93823"/>
    <w:rsid w:val="00E94BEA"/>
    <w:rsid w:val="00E96F67"/>
    <w:rsid w:val="00E9708D"/>
    <w:rsid w:val="00EA1AF9"/>
    <w:rsid w:val="00EA36A9"/>
    <w:rsid w:val="00EAAAB1"/>
    <w:rsid w:val="00EB168A"/>
    <w:rsid w:val="00EB3CFB"/>
    <w:rsid w:val="00EC1751"/>
    <w:rsid w:val="00EC3244"/>
    <w:rsid w:val="00EC3E5B"/>
    <w:rsid w:val="00EC4BCB"/>
    <w:rsid w:val="00EC4DA4"/>
    <w:rsid w:val="00EC6661"/>
    <w:rsid w:val="00ED04FB"/>
    <w:rsid w:val="00ED0A5C"/>
    <w:rsid w:val="00ED219E"/>
    <w:rsid w:val="00ED29BB"/>
    <w:rsid w:val="00ED3DAF"/>
    <w:rsid w:val="00EE1537"/>
    <w:rsid w:val="00EE346E"/>
    <w:rsid w:val="00EE3FEC"/>
    <w:rsid w:val="00EE49D3"/>
    <w:rsid w:val="00EF0006"/>
    <w:rsid w:val="00EF249A"/>
    <w:rsid w:val="00EF2CC7"/>
    <w:rsid w:val="00F0102E"/>
    <w:rsid w:val="00F02612"/>
    <w:rsid w:val="00F05B46"/>
    <w:rsid w:val="00F12018"/>
    <w:rsid w:val="00F16D1B"/>
    <w:rsid w:val="00F217C1"/>
    <w:rsid w:val="00F21CF9"/>
    <w:rsid w:val="00F240C3"/>
    <w:rsid w:val="00F27150"/>
    <w:rsid w:val="00F27CBC"/>
    <w:rsid w:val="00F27F8F"/>
    <w:rsid w:val="00F41D5D"/>
    <w:rsid w:val="00F41F8E"/>
    <w:rsid w:val="00F42CA0"/>
    <w:rsid w:val="00F5270B"/>
    <w:rsid w:val="00F53E87"/>
    <w:rsid w:val="00F5559C"/>
    <w:rsid w:val="00F557B5"/>
    <w:rsid w:val="00F557F2"/>
    <w:rsid w:val="00F61662"/>
    <w:rsid w:val="00F61E0E"/>
    <w:rsid w:val="00F67BF9"/>
    <w:rsid w:val="00F67D75"/>
    <w:rsid w:val="00F720AC"/>
    <w:rsid w:val="00F733DA"/>
    <w:rsid w:val="00F7418B"/>
    <w:rsid w:val="00F747AE"/>
    <w:rsid w:val="00F7716A"/>
    <w:rsid w:val="00F77BD1"/>
    <w:rsid w:val="00F806F1"/>
    <w:rsid w:val="00F847A5"/>
    <w:rsid w:val="00F86140"/>
    <w:rsid w:val="00F902FB"/>
    <w:rsid w:val="00F9256B"/>
    <w:rsid w:val="00F95C84"/>
    <w:rsid w:val="00FA4A88"/>
    <w:rsid w:val="00FA5BC6"/>
    <w:rsid w:val="00FA6306"/>
    <w:rsid w:val="00FB178F"/>
    <w:rsid w:val="00FB1D4F"/>
    <w:rsid w:val="00FB4B79"/>
    <w:rsid w:val="00FB5DBD"/>
    <w:rsid w:val="00FB7255"/>
    <w:rsid w:val="00FC3DDB"/>
    <w:rsid w:val="00FC5537"/>
    <w:rsid w:val="00FC6698"/>
    <w:rsid w:val="00FD0C1C"/>
    <w:rsid w:val="00FD1131"/>
    <w:rsid w:val="00FD1BE6"/>
    <w:rsid w:val="00FD42F8"/>
    <w:rsid w:val="00FD6829"/>
    <w:rsid w:val="00FE3678"/>
    <w:rsid w:val="00FE3FF4"/>
    <w:rsid w:val="00FE5432"/>
    <w:rsid w:val="00FE75B6"/>
    <w:rsid w:val="00FF02D1"/>
    <w:rsid w:val="00FF6AE1"/>
    <w:rsid w:val="0146395F"/>
    <w:rsid w:val="01730410"/>
    <w:rsid w:val="017DB41D"/>
    <w:rsid w:val="01D4EC9A"/>
    <w:rsid w:val="01E2CE6D"/>
    <w:rsid w:val="01F6FDA1"/>
    <w:rsid w:val="020479D2"/>
    <w:rsid w:val="0231783C"/>
    <w:rsid w:val="02489D78"/>
    <w:rsid w:val="02CE0C62"/>
    <w:rsid w:val="02DCACD8"/>
    <w:rsid w:val="032310D0"/>
    <w:rsid w:val="03296C76"/>
    <w:rsid w:val="032BF8CA"/>
    <w:rsid w:val="034BACEC"/>
    <w:rsid w:val="035334D0"/>
    <w:rsid w:val="03AEC37E"/>
    <w:rsid w:val="03C7EACD"/>
    <w:rsid w:val="03CBF31F"/>
    <w:rsid w:val="03F3BA6D"/>
    <w:rsid w:val="03F81078"/>
    <w:rsid w:val="0440065C"/>
    <w:rsid w:val="04485939"/>
    <w:rsid w:val="04C78D6D"/>
    <w:rsid w:val="04C887E1"/>
    <w:rsid w:val="04CFEA32"/>
    <w:rsid w:val="05413092"/>
    <w:rsid w:val="054E5322"/>
    <w:rsid w:val="05619C62"/>
    <w:rsid w:val="056FCCB1"/>
    <w:rsid w:val="057111CC"/>
    <w:rsid w:val="05B3D169"/>
    <w:rsid w:val="05EAC0F2"/>
    <w:rsid w:val="05F344F5"/>
    <w:rsid w:val="0637CAFA"/>
    <w:rsid w:val="064F04C9"/>
    <w:rsid w:val="0696BE3F"/>
    <w:rsid w:val="06C940BC"/>
    <w:rsid w:val="06D56461"/>
    <w:rsid w:val="06E07090"/>
    <w:rsid w:val="06EA22D3"/>
    <w:rsid w:val="07132EDE"/>
    <w:rsid w:val="07259A50"/>
    <w:rsid w:val="07282A06"/>
    <w:rsid w:val="075FECC5"/>
    <w:rsid w:val="07770FA6"/>
    <w:rsid w:val="078E9A84"/>
    <w:rsid w:val="07995391"/>
    <w:rsid w:val="07B2D370"/>
    <w:rsid w:val="07E40D94"/>
    <w:rsid w:val="080E79B5"/>
    <w:rsid w:val="0828DBAD"/>
    <w:rsid w:val="087F02C8"/>
    <w:rsid w:val="08B8C6FA"/>
    <w:rsid w:val="08CF35FD"/>
    <w:rsid w:val="08F0F739"/>
    <w:rsid w:val="08F26442"/>
    <w:rsid w:val="090200EA"/>
    <w:rsid w:val="090B810C"/>
    <w:rsid w:val="092FD1A2"/>
    <w:rsid w:val="09318F08"/>
    <w:rsid w:val="0943D9AB"/>
    <w:rsid w:val="095A4119"/>
    <w:rsid w:val="0983DA04"/>
    <w:rsid w:val="09928FBD"/>
    <w:rsid w:val="09E86E8E"/>
    <w:rsid w:val="0A3AC3B9"/>
    <w:rsid w:val="0A6DE26B"/>
    <w:rsid w:val="0A8B65EC"/>
    <w:rsid w:val="0AB40EE8"/>
    <w:rsid w:val="0ABA29C3"/>
    <w:rsid w:val="0AE2C73F"/>
    <w:rsid w:val="0AE374E2"/>
    <w:rsid w:val="0B031D71"/>
    <w:rsid w:val="0B3E2DEC"/>
    <w:rsid w:val="0B57BAF0"/>
    <w:rsid w:val="0B63BD41"/>
    <w:rsid w:val="0B949333"/>
    <w:rsid w:val="0BC99C5A"/>
    <w:rsid w:val="0BE4769D"/>
    <w:rsid w:val="0BEF89A6"/>
    <w:rsid w:val="0C110335"/>
    <w:rsid w:val="0C4C5374"/>
    <w:rsid w:val="0C5DB592"/>
    <w:rsid w:val="0C77D85A"/>
    <w:rsid w:val="0C81AC4A"/>
    <w:rsid w:val="0C81D4F9"/>
    <w:rsid w:val="0CCCDCFA"/>
    <w:rsid w:val="0CD2DCBB"/>
    <w:rsid w:val="0D016C29"/>
    <w:rsid w:val="0D4C5910"/>
    <w:rsid w:val="0D6CC122"/>
    <w:rsid w:val="0D6E6A17"/>
    <w:rsid w:val="0D853F2C"/>
    <w:rsid w:val="0DA62143"/>
    <w:rsid w:val="0DF607DB"/>
    <w:rsid w:val="0E2C77B9"/>
    <w:rsid w:val="0E31D3F1"/>
    <w:rsid w:val="0E672FD0"/>
    <w:rsid w:val="0E6F60DE"/>
    <w:rsid w:val="0E919209"/>
    <w:rsid w:val="0E95DD8F"/>
    <w:rsid w:val="0ECBF5DC"/>
    <w:rsid w:val="0EEEB38B"/>
    <w:rsid w:val="0EF17612"/>
    <w:rsid w:val="0EFC2524"/>
    <w:rsid w:val="0F835CBE"/>
    <w:rsid w:val="0F96CA2E"/>
    <w:rsid w:val="0FA00F45"/>
    <w:rsid w:val="0FA1E058"/>
    <w:rsid w:val="0FA40CFF"/>
    <w:rsid w:val="0FACFFA4"/>
    <w:rsid w:val="0FF37E84"/>
    <w:rsid w:val="100A172B"/>
    <w:rsid w:val="105AB95E"/>
    <w:rsid w:val="10775187"/>
    <w:rsid w:val="10B1F1C8"/>
    <w:rsid w:val="10DF9305"/>
    <w:rsid w:val="10EA133A"/>
    <w:rsid w:val="10EA417A"/>
    <w:rsid w:val="10EC2F20"/>
    <w:rsid w:val="10FF94F3"/>
    <w:rsid w:val="11192CA2"/>
    <w:rsid w:val="11205A64"/>
    <w:rsid w:val="1123E64C"/>
    <w:rsid w:val="112DFDE6"/>
    <w:rsid w:val="113C128A"/>
    <w:rsid w:val="11406895"/>
    <w:rsid w:val="1141D59E"/>
    <w:rsid w:val="11682945"/>
    <w:rsid w:val="117BE012"/>
    <w:rsid w:val="118670E6"/>
    <w:rsid w:val="1187EFEA"/>
    <w:rsid w:val="11885E79"/>
    <w:rsid w:val="11B25D06"/>
    <w:rsid w:val="11B3C864"/>
    <w:rsid w:val="120B5425"/>
    <w:rsid w:val="12316819"/>
    <w:rsid w:val="123A5356"/>
    <w:rsid w:val="12678E41"/>
    <w:rsid w:val="1285A18E"/>
    <w:rsid w:val="1293F2B3"/>
    <w:rsid w:val="12E38FB4"/>
    <w:rsid w:val="12FD1BBD"/>
    <w:rsid w:val="1307D4CA"/>
    <w:rsid w:val="135FE3C0"/>
    <w:rsid w:val="1396E3AC"/>
    <w:rsid w:val="13ED8401"/>
    <w:rsid w:val="13F8FBDB"/>
    <w:rsid w:val="14B67386"/>
    <w:rsid w:val="14BD33C7"/>
    <w:rsid w:val="14C2999C"/>
    <w:rsid w:val="14C8C252"/>
    <w:rsid w:val="14DFB40D"/>
    <w:rsid w:val="150EA930"/>
    <w:rsid w:val="152A453A"/>
    <w:rsid w:val="152C65B1"/>
    <w:rsid w:val="1576AD32"/>
    <w:rsid w:val="15A8A48D"/>
    <w:rsid w:val="15D5A20F"/>
    <w:rsid w:val="15D96A9D"/>
    <w:rsid w:val="15E8B87E"/>
    <w:rsid w:val="16090D18"/>
    <w:rsid w:val="161F8F94"/>
    <w:rsid w:val="16229021"/>
    <w:rsid w:val="162DAF6D"/>
    <w:rsid w:val="163590B0"/>
    <w:rsid w:val="164A5907"/>
    <w:rsid w:val="16D6ADB2"/>
    <w:rsid w:val="16DCCAE8"/>
    <w:rsid w:val="16DF965C"/>
    <w:rsid w:val="16E48E8A"/>
    <w:rsid w:val="16FD5158"/>
    <w:rsid w:val="17395F8A"/>
    <w:rsid w:val="174FF749"/>
    <w:rsid w:val="182BCCFF"/>
    <w:rsid w:val="18582FFB"/>
    <w:rsid w:val="1888BD5B"/>
    <w:rsid w:val="18988B29"/>
    <w:rsid w:val="18AE4DF4"/>
    <w:rsid w:val="196972DF"/>
    <w:rsid w:val="1983C91E"/>
    <w:rsid w:val="199761D5"/>
    <w:rsid w:val="19A0F8D2"/>
    <w:rsid w:val="19A317B1"/>
    <w:rsid w:val="19B84E84"/>
    <w:rsid w:val="19D1A8B7"/>
    <w:rsid w:val="1A05A3E3"/>
    <w:rsid w:val="1A16DEBA"/>
    <w:rsid w:val="1A42FCC3"/>
    <w:rsid w:val="1A6802C6"/>
    <w:rsid w:val="1A806A23"/>
    <w:rsid w:val="1AD14B57"/>
    <w:rsid w:val="1AEE7960"/>
    <w:rsid w:val="1AF6BEC2"/>
    <w:rsid w:val="1B16414B"/>
    <w:rsid w:val="1B6CA532"/>
    <w:rsid w:val="1B7CEE95"/>
    <w:rsid w:val="1C2BEE07"/>
    <w:rsid w:val="1C3FE9BA"/>
    <w:rsid w:val="1C58C2B3"/>
    <w:rsid w:val="1C783A09"/>
    <w:rsid w:val="1C7C0297"/>
    <w:rsid w:val="1CEA614B"/>
    <w:rsid w:val="1CF67123"/>
    <w:rsid w:val="1D519CE3"/>
    <w:rsid w:val="1D54A69A"/>
    <w:rsid w:val="1D6222CB"/>
    <w:rsid w:val="1D7FDEB8"/>
    <w:rsid w:val="1DA8D48F"/>
    <w:rsid w:val="1DB54B96"/>
    <w:rsid w:val="1DB6E788"/>
    <w:rsid w:val="1E189359"/>
    <w:rsid w:val="1E2582AA"/>
    <w:rsid w:val="1E329997"/>
    <w:rsid w:val="1E65275C"/>
    <w:rsid w:val="1E6AAABF"/>
    <w:rsid w:val="1E6C3E69"/>
    <w:rsid w:val="1EA67BAE"/>
    <w:rsid w:val="1ED04807"/>
    <w:rsid w:val="1EFAB523"/>
    <w:rsid w:val="1EFF53F2"/>
    <w:rsid w:val="1F0BBED4"/>
    <w:rsid w:val="1F368F9C"/>
    <w:rsid w:val="1F53DB46"/>
    <w:rsid w:val="1F79C036"/>
    <w:rsid w:val="1FA0FC29"/>
    <w:rsid w:val="1FCDF9AB"/>
    <w:rsid w:val="20A5D365"/>
    <w:rsid w:val="20A8F9E3"/>
    <w:rsid w:val="210AA5B4"/>
    <w:rsid w:val="21106680"/>
    <w:rsid w:val="2139E470"/>
    <w:rsid w:val="216178DA"/>
    <w:rsid w:val="218CD26F"/>
    <w:rsid w:val="21E33D74"/>
    <w:rsid w:val="22032065"/>
    <w:rsid w:val="222C6248"/>
    <w:rsid w:val="22F786C4"/>
    <w:rsid w:val="2328E4FC"/>
    <w:rsid w:val="23423F42"/>
    <w:rsid w:val="235616FA"/>
    <w:rsid w:val="236F3CC4"/>
    <w:rsid w:val="237CEBC6"/>
    <w:rsid w:val="237E765D"/>
    <w:rsid w:val="23A2B217"/>
    <w:rsid w:val="23C6B134"/>
    <w:rsid w:val="240E240C"/>
    <w:rsid w:val="241252EC"/>
    <w:rsid w:val="2427EE79"/>
    <w:rsid w:val="2428796F"/>
    <w:rsid w:val="246398C7"/>
    <w:rsid w:val="24665B4E"/>
    <w:rsid w:val="2488E727"/>
    <w:rsid w:val="24CC4CC1"/>
    <w:rsid w:val="2518EEE5"/>
    <w:rsid w:val="25915A3F"/>
    <w:rsid w:val="264357B5"/>
    <w:rsid w:val="26543EE7"/>
    <w:rsid w:val="26E950EF"/>
    <w:rsid w:val="276CD996"/>
    <w:rsid w:val="27C616DD"/>
    <w:rsid w:val="27E06DE1"/>
    <w:rsid w:val="2877724E"/>
    <w:rsid w:val="287F88FA"/>
    <w:rsid w:val="28C1E2B8"/>
    <w:rsid w:val="2900640D"/>
    <w:rsid w:val="291192B4"/>
    <w:rsid w:val="291234C4"/>
    <w:rsid w:val="294BD096"/>
    <w:rsid w:val="296B84B8"/>
    <w:rsid w:val="2998DBED"/>
    <w:rsid w:val="29BA6D8C"/>
    <w:rsid w:val="29E8D446"/>
    <w:rsid w:val="29F2EBE0"/>
    <w:rsid w:val="2A400E5B"/>
    <w:rsid w:val="2A6C7157"/>
    <w:rsid w:val="2A7A400D"/>
    <w:rsid w:val="2AC03170"/>
    <w:rsid w:val="2AD0A2F9"/>
    <w:rsid w:val="2B43C65A"/>
    <w:rsid w:val="2B6FDB8A"/>
    <w:rsid w:val="2B7AF1B4"/>
    <w:rsid w:val="2BE32887"/>
    <w:rsid w:val="2BEF75DB"/>
    <w:rsid w:val="2C447A49"/>
    <w:rsid w:val="2CC348DB"/>
    <w:rsid w:val="2CD0918B"/>
    <w:rsid w:val="2CEB2559"/>
    <w:rsid w:val="2D070F42"/>
    <w:rsid w:val="2D269080"/>
    <w:rsid w:val="2D3A8495"/>
    <w:rsid w:val="2D69C2B2"/>
    <w:rsid w:val="2D8CB295"/>
    <w:rsid w:val="2E0C3FCA"/>
    <w:rsid w:val="2E358AE9"/>
    <w:rsid w:val="2EE0E626"/>
    <w:rsid w:val="2EE7B0EC"/>
    <w:rsid w:val="2F098D77"/>
    <w:rsid w:val="2F2BA029"/>
    <w:rsid w:val="2F6E3864"/>
    <w:rsid w:val="2F8C1AAF"/>
    <w:rsid w:val="2FC20C6E"/>
    <w:rsid w:val="30020CDA"/>
    <w:rsid w:val="309E1370"/>
    <w:rsid w:val="309E6F17"/>
    <w:rsid w:val="30B794E1"/>
    <w:rsid w:val="30C0801E"/>
    <w:rsid w:val="30CF8E4E"/>
    <w:rsid w:val="30D325B6"/>
    <w:rsid w:val="311A1F7B"/>
    <w:rsid w:val="3182564E"/>
    <w:rsid w:val="31839341"/>
    <w:rsid w:val="31A1D94A"/>
    <w:rsid w:val="31D9C347"/>
    <w:rsid w:val="326D5AC5"/>
    <w:rsid w:val="32B451AD"/>
    <w:rsid w:val="32D662B4"/>
    <w:rsid w:val="32E44474"/>
    <w:rsid w:val="32E8E035"/>
    <w:rsid w:val="32E97ABB"/>
    <w:rsid w:val="33729220"/>
    <w:rsid w:val="33A27A4F"/>
    <w:rsid w:val="33ACCF65"/>
    <w:rsid w:val="33E74918"/>
    <w:rsid w:val="33F5E98E"/>
    <w:rsid w:val="3431A90C"/>
    <w:rsid w:val="3451E863"/>
    <w:rsid w:val="345BCED7"/>
    <w:rsid w:val="345F9765"/>
    <w:rsid w:val="34AB5832"/>
    <w:rsid w:val="34CDCD43"/>
    <w:rsid w:val="34CDF619"/>
    <w:rsid w:val="34DA05F1"/>
    <w:rsid w:val="34DA7480"/>
    <w:rsid w:val="3503B364"/>
    <w:rsid w:val="3504730D"/>
    <w:rsid w:val="3526E8BB"/>
    <w:rsid w:val="3557557F"/>
    <w:rsid w:val="35577212"/>
    <w:rsid w:val="35AABA13"/>
    <w:rsid w:val="35DB8D16"/>
    <w:rsid w:val="35FBEA62"/>
    <w:rsid w:val="361B1B00"/>
    <w:rsid w:val="362E60B2"/>
    <w:rsid w:val="36A11754"/>
    <w:rsid w:val="36B44B64"/>
    <w:rsid w:val="36E2E8C0"/>
    <w:rsid w:val="371A246A"/>
    <w:rsid w:val="373F9A08"/>
    <w:rsid w:val="375DF714"/>
    <w:rsid w:val="375F1B59"/>
    <w:rsid w:val="379D6A8D"/>
    <w:rsid w:val="37D10FCA"/>
    <w:rsid w:val="387E7BB8"/>
    <w:rsid w:val="38893F5D"/>
    <w:rsid w:val="38C349D1"/>
    <w:rsid w:val="38CF5996"/>
    <w:rsid w:val="38FABA94"/>
    <w:rsid w:val="3927B816"/>
    <w:rsid w:val="394BFD2C"/>
    <w:rsid w:val="3978FAAE"/>
    <w:rsid w:val="397AC103"/>
    <w:rsid w:val="399C6F0E"/>
    <w:rsid w:val="39AEE36D"/>
    <w:rsid w:val="3A1E4828"/>
    <w:rsid w:val="3A2B2249"/>
    <w:rsid w:val="3A2EE0EF"/>
    <w:rsid w:val="3A3FF38D"/>
    <w:rsid w:val="3A43BC1B"/>
    <w:rsid w:val="3A48124C"/>
    <w:rsid w:val="3A8403A2"/>
    <w:rsid w:val="3B0CEAB4"/>
    <w:rsid w:val="3B5199A2"/>
    <w:rsid w:val="3B7B8489"/>
    <w:rsid w:val="3BECCCEF"/>
    <w:rsid w:val="3BF1C385"/>
    <w:rsid w:val="3C0B8347"/>
    <w:rsid w:val="3C7BE434"/>
    <w:rsid w:val="3C9EC021"/>
    <w:rsid w:val="3D27C710"/>
    <w:rsid w:val="3D2CA876"/>
    <w:rsid w:val="3D57B9EA"/>
    <w:rsid w:val="3D672229"/>
    <w:rsid w:val="3D6D4ADF"/>
    <w:rsid w:val="3D91EB9C"/>
    <w:rsid w:val="3D941FAB"/>
    <w:rsid w:val="3DE92419"/>
    <w:rsid w:val="3E08D83B"/>
    <w:rsid w:val="3E2BBE23"/>
    <w:rsid w:val="3E62A06E"/>
    <w:rsid w:val="3E9D241C"/>
    <w:rsid w:val="3ECBA0A2"/>
    <w:rsid w:val="3EF70B88"/>
    <w:rsid w:val="3EFF02AB"/>
    <w:rsid w:val="3F222286"/>
    <w:rsid w:val="3F40F90D"/>
    <w:rsid w:val="3F4EC5F1"/>
    <w:rsid w:val="3F5C4731"/>
    <w:rsid w:val="3F5F579E"/>
    <w:rsid w:val="3F6E294D"/>
    <w:rsid w:val="3F710117"/>
    <w:rsid w:val="3FA0DE63"/>
    <w:rsid w:val="3FA299D7"/>
    <w:rsid w:val="3FAAD8BA"/>
    <w:rsid w:val="3FCA5010"/>
    <w:rsid w:val="3FFCA9CA"/>
    <w:rsid w:val="40026CDE"/>
    <w:rsid w:val="4032E9F4"/>
    <w:rsid w:val="403C4E7C"/>
    <w:rsid w:val="4048872A"/>
    <w:rsid w:val="405F5D3A"/>
    <w:rsid w:val="407160C2"/>
    <w:rsid w:val="4083FDF7"/>
    <w:rsid w:val="40A4854F"/>
    <w:rsid w:val="40BAEA3D"/>
    <w:rsid w:val="416AA960"/>
    <w:rsid w:val="41706A2C"/>
    <w:rsid w:val="41799974"/>
    <w:rsid w:val="41B5611B"/>
    <w:rsid w:val="41BCC0C6"/>
    <w:rsid w:val="41E91DE3"/>
    <w:rsid w:val="424E3833"/>
    <w:rsid w:val="425DD4DB"/>
    <w:rsid w:val="42701669"/>
    <w:rsid w:val="429FAD9C"/>
    <w:rsid w:val="42C02AF9"/>
    <w:rsid w:val="42DFADF5"/>
    <w:rsid w:val="42FC3856"/>
    <w:rsid w:val="43097819"/>
    <w:rsid w:val="4323E533"/>
    <w:rsid w:val="432E89AD"/>
    <w:rsid w:val="43724714"/>
    <w:rsid w:val="43DC80D0"/>
    <w:rsid w:val="445C7DF6"/>
    <w:rsid w:val="445CBBBB"/>
    <w:rsid w:val="447CDE6C"/>
    <w:rsid w:val="449A01DD"/>
    <w:rsid w:val="44F9E696"/>
    <w:rsid w:val="45437C54"/>
    <w:rsid w:val="454504A3"/>
    <w:rsid w:val="4548367C"/>
    <w:rsid w:val="4596E0FB"/>
    <w:rsid w:val="45ED1E54"/>
    <w:rsid w:val="461B7B04"/>
    <w:rsid w:val="462EB0AC"/>
    <w:rsid w:val="4631A35E"/>
    <w:rsid w:val="46701033"/>
    <w:rsid w:val="46B4A180"/>
    <w:rsid w:val="46DF0F4C"/>
    <w:rsid w:val="46E1131D"/>
    <w:rsid w:val="4701F534"/>
    <w:rsid w:val="473A3F28"/>
    <w:rsid w:val="4756CBD6"/>
    <w:rsid w:val="477A0480"/>
    <w:rsid w:val="47B4A66C"/>
    <w:rsid w:val="47E87397"/>
    <w:rsid w:val="47ED65FA"/>
    <w:rsid w:val="47FD02A2"/>
    <w:rsid w:val="486280E9"/>
    <w:rsid w:val="486F010E"/>
    <w:rsid w:val="487EDBBC"/>
    <w:rsid w:val="488460CA"/>
    <w:rsid w:val="48866B2A"/>
    <w:rsid w:val="48FC7AAE"/>
    <w:rsid w:val="4908D395"/>
    <w:rsid w:val="49286735"/>
    <w:rsid w:val="492ADAA1"/>
    <w:rsid w:val="494069EB"/>
    <w:rsid w:val="49F760DE"/>
    <w:rsid w:val="4A1E602B"/>
    <w:rsid w:val="4A390608"/>
    <w:rsid w:val="4A3B66F6"/>
    <w:rsid w:val="4A550EF5"/>
    <w:rsid w:val="4A750093"/>
    <w:rsid w:val="4A7FBA3D"/>
    <w:rsid w:val="4A89D1D7"/>
    <w:rsid w:val="4AAF7A46"/>
    <w:rsid w:val="4ACDD8D7"/>
    <w:rsid w:val="4AD78B2D"/>
    <w:rsid w:val="4ADC77C8"/>
    <w:rsid w:val="4AE4326A"/>
    <w:rsid w:val="4AEC8547"/>
    <w:rsid w:val="4B120678"/>
    <w:rsid w:val="4B3283E8"/>
    <w:rsid w:val="4B392AA8"/>
    <w:rsid w:val="4B40B437"/>
    <w:rsid w:val="4B603E88"/>
    <w:rsid w:val="4BCDDE73"/>
    <w:rsid w:val="4BF27F30"/>
    <w:rsid w:val="4C18893F"/>
    <w:rsid w:val="4C266C6E"/>
    <w:rsid w:val="4C2A687D"/>
    <w:rsid w:val="4C4AD9DF"/>
    <w:rsid w:val="4C696BCF"/>
    <w:rsid w:val="4CD92A99"/>
    <w:rsid w:val="4CF330D7"/>
    <w:rsid w:val="4D2F9830"/>
    <w:rsid w:val="4D89F8D6"/>
    <w:rsid w:val="4D977507"/>
    <w:rsid w:val="4DBF21E4"/>
    <w:rsid w:val="4E55E84B"/>
    <w:rsid w:val="4EA8015C"/>
    <w:rsid w:val="4EC1F191"/>
    <w:rsid w:val="4ECD07BB"/>
    <w:rsid w:val="4EF01679"/>
    <w:rsid w:val="4F06E880"/>
    <w:rsid w:val="4F232ED6"/>
    <w:rsid w:val="4F699123"/>
    <w:rsid w:val="4F847EED"/>
    <w:rsid w:val="4F969050"/>
    <w:rsid w:val="4FA62CF8"/>
    <w:rsid w:val="4FAB6B8F"/>
    <w:rsid w:val="4FCB3CF4"/>
    <w:rsid w:val="50116128"/>
    <w:rsid w:val="50155EE2"/>
    <w:rsid w:val="50280612"/>
    <w:rsid w:val="50371442"/>
    <w:rsid w:val="506867CF"/>
    <w:rsid w:val="50AD5EBE"/>
    <w:rsid w:val="50BBD8B9"/>
    <w:rsid w:val="517C4FCE"/>
    <w:rsid w:val="5187A0F0"/>
    <w:rsid w:val="51E4914C"/>
    <w:rsid w:val="5239C6F3"/>
    <w:rsid w:val="525BA37E"/>
    <w:rsid w:val="527B95B9"/>
    <w:rsid w:val="52E1FB9F"/>
    <w:rsid w:val="532F267D"/>
    <w:rsid w:val="53982849"/>
    <w:rsid w:val="539F7119"/>
    <w:rsid w:val="53A59837"/>
    <w:rsid w:val="53FD5F3F"/>
    <w:rsid w:val="54129625"/>
    <w:rsid w:val="54370DF9"/>
    <w:rsid w:val="544EC2A9"/>
    <w:rsid w:val="545C50D9"/>
    <w:rsid w:val="548286C5"/>
    <w:rsid w:val="5490CB94"/>
    <w:rsid w:val="54992859"/>
    <w:rsid w:val="54D0A3C7"/>
    <w:rsid w:val="54D46C55"/>
    <w:rsid w:val="55138CEC"/>
    <w:rsid w:val="551A557B"/>
    <w:rsid w:val="55250E88"/>
    <w:rsid w:val="55331786"/>
    <w:rsid w:val="554AB6F7"/>
    <w:rsid w:val="557A8C30"/>
    <w:rsid w:val="55AC57C1"/>
    <w:rsid w:val="56107F3B"/>
    <w:rsid w:val="56202776"/>
    <w:rsid w:val="562BC863"/>
    <w:rsid w:val="56460C66"/>
    <w:rsid w:val="56A10521"/>
    <w:rsid w:val="56B07A8B"/>
    <w:rsid w:val="57144F10"/>
    <w:rsid w:val="5774674A"/>
    <w:rsid w:val="57CAD4E1"/>
    <w:rsid w:val="581FE34A"/>
    <w:rsid w:val="582B8DF5"/>
    <w:rsid w:val="582C1BF8"/>
    <w:rsid w:val="5857F472"/>
    <w:rsid w:val="5892638D"/>
    <w:rsid w:val="58D59427"/>
    <w:rsid w:val="58E96BDF"/>
    <w:rsid w:val="592D0897"/>
    <w:rsid w:val="592E62CE"/>
    <w:rsid w:val="592FF4BA"/>
    <w:rsid w:val="59332693"/>
    <w:rsid w:val="5974861A"/>
    <w:rsid w:val="599062F6"/>
    <w:rsid w:val="59C46984"/>
    <w:rsid w:val="59D4A9D4"/>
    <w:rsid w:val="59D9A06A"/>
    <w:rsid w:val="59DAC4AF"/>
    <w:rsid w:val="5A807FE3"/>
    <w:rsid w:val="5AB52387"/>
    <w:rsid w:val="5ADFCD24"/>
    <w:rsid w:val="5B235033"/>
    <w:rsid w:val="5B66C5AA"/>
    <w:rsid w:val="5BB2D53E"/>
    <w:rsid w:val="5BC613D3"/>
    <w:rsid w:val="5C0A49AE"/>
    <w:rsid w:val="5C155FD8"/>
    <w:rsid w:val="5C2538EE"/>
    <w:rsid w:val="5C3CB31F"/>
    <w:rsid w:val="5C428630"/>
    <w:rsid w:val="5CCB10B5"/>
    <w:rsid w:val="5CEB99B8"/>
    <w:rsid w:val="5D205054"/>
    <w:rsid w:val="5D68D4A0"/>
    <w:rsid w:val="5D83C26A"/>
    <w:rsid w:val="5DD4F2B9"/>
    <w:rsid w:val="5DD7BBB9"/>
    <w:rsid w:val="5E15382C"/>
    <w:rsid w:val="5E3123C0"/>
    <w:rsid w:val="5E4927C5"/>
    <w:rsid w:val="5E8D53BB"/>
    <w:rsid w:val="5ECFCF0E"/>
    <w:rsid w:val="5ED25F61"/>
    <w:rsid w:val="5EED2E30"/>
    <w:rsid w:val="5F411705"/>
    <w:rsid w:val="5F7196AC"/>
    <w:rsid w:val="5F8041CD"/>
    <w:rsid w:val="5FF0D628"/>
    <w:rsid w:val="601EC705"/>
    <w:rsid w:val="6062708A"/>
    <w:rsid w:val="6074DD76"/>
    <w:rsid w:val="609A5A87"/>
    <w:rsid w:val="60E14917"/>
    <w:rsid w:val="60EAA298"/>
    <w:rsid w:val="60EC02C1"/>
    <w:rsid w:val="6132E743"/>
    <w:rsid w:val="6174E8ED"/>
    <w:rsid w:val="61757765"/>
    <w:rsid w:val="617DD42A"/>
    <w:rsid w:val="61D181C2"/>
    <w:rsid w:val="6211D9A2"/>
    <w:rsid w:val="62246A4B"/>
    <w:rsid w:val="62634F0B"/>
    <w:rsid w:val="6292AE0A"/>
    <w:rsid w:val="62B16DA5"/>
    <w:rsid w:val="62C00C96"/>
    <w:rsid w:val="62F4AFDE"/>
    <w:rsid w:val="63202EA5"/>
    <w:rsid w:val="638E6483"/>
    <w:rsid w:val="63B5C7C7"/>
    <w:rsid w:val="63C376C9"/>
    <w:rsid w:val="63D613FE"/>
    <w:rsid w:val="63F69B56"/>
    <w:rsid w:val="64473D89"/>
    <w:rsid w:val="646FE685"/>
    <w:rsid w:val="6481B73C"/>
    <w:rsid w:val="64B437B6"/>
    <w:rsid w:val="64D6C5A5"/>
    <w:rsid w:val="64DBB240"/>
    <w:rsid w:val="650ED6CD"/>
    <w:rsid w:val="65132CFE"/>
    <w:rsid w:val="654AA7BC"/>
    <w:rsid w:val="65A04E3A"/>
    <w:rsid w:val="65AFEAE2"/>
    <w:rsid w:val="65F1C3A3"/>
    <w:rsid w:val="6631C3FC"/>
    <w:rsid w:val="6670C4F3"/>
    <w:rsid w:val="667225B9"/>
    <w:rsid w:val="668DF4A7"/>
    <w:rsid w:val="66E8ADB1"/>
    <w:rsid w:val="66EA415B"/>
    <w:rsid w:val="66FDD059"/>
    <w:rsid w:val="67915EDA"/>
    <w:rsid w:val="67B10769"/>
    <w:rsid w:val="67C24DD3"/>
    <w:rsid w:val="6805A4E8"/>
    <w:rsid w:val="683AC1C6"/>
    <w:rsid w:val="684BFC9D"/>
    <w:rsid w:val="686F7AAD"/>
    <w:rsid w:val="688F6008"/>
    <w:rsid w:val="68B074DD"/>
    <w:rsid w:val="68E8F702"/>
    <w:rsid w:val="68F64BF5"/>
    <w:rsid w:val="695DE0CB"/>
    <w:rsid w:val="697C3181"/>
    <w:rsid w:val="69886AE1"/>
    <w:rsid w:val="69899BA6"/>
    <w:rsid w:val="6990E491"/>
    <w:rsid w:val="69FA4308"/>
    <w:rsid w:val="6A332924"/>
    <w:rsid w:val="6A371CE1"/>
    <w:rsid w:val="6A9C66C1"/>
    <w:rsid w:val="6AA8432B"/>
    <w:rsid w:val="6AC5906D"/>
    <w:rsid w:val="6ADE2A3F"/>
    <w:rsid w:val="6ADFBDE9"/>
    <w:rsid w:val="6AE28070"/>
    <w:rsid w:val="6AFDAD3B"/>
    <w:rsid w:val="6B3C7B74"/>
    <w:rsid w:val="6B3F7C01"/>
    <w:rsid w:val="6B41E479"/>
    <w:rsid w:val="6B917FE2"/>
    <w:rsid w:val="6BD0F1C3"/>
    <w:rsid w:val="6C148CDD"/>
    <w:rsid w:val="6C27B969"/>
    <w:rsid w:val="6C35864D"/>
    <w:rsid w:val="6C44B426"/>
    <w:rsid w:val="6C5AE99C"/>
    <w:rsid w:val="6CD9D4C1"/>
    <w:rsid w:val="6CFCF812"/>
    <w:rsid w:val="6D6731CE"/>
    <w:rsid w:val="6D8D7CFD"/>
    <w:rsid w:val="6DA68E7F"/>
    <w:rsid w:val="6DBB6B56"/>
    <w:rsid w:val="6DD1D044"/>
    <w:rsid w:val="6DDBE7DE"/>
    <w:rsid w:val="6DE39993"/>
    <w:rsid w:val="6E01904D"/>
    <w:rsid w:val="6E169462"/>
    <w:rsid w:val="6E1F2590"/>
    <w:rsid w:val="6E5169BC"/>
    <w:rsid w:val="6E5661EA"/>
    <w:rsid w:val="6E5BF0F3"/>
    <w:rsid w:val="6E6BF22F"/>
    <w:rsid w:val="6ED39CE5"/>
    <w:rsid w:val="6EED66A6"/>
    <w:rsid w:val="6EF1CF92"/>
    <w:rsid w:val="6EF329C9"/>
    <w:rsid w:val="6F03C0E5"/>
    <w:rsid w:val="6F095B23"/>
    <w:rsid w:val="6F449537"/>
    <w:rsid w:val="6F651C8F"/>
    <w:rsid w:val="6FA4901B"/>
    <w:rsid w:val="6FE4B922"/>
    <w:rsid w:val="6FE84BD7"/>
    <w:rsid w:val="700DCDB8"/>
    <w:rsid w:val="7018B44D"/>
    <w:rsid w:val="704C2207"/>
    <w:rsid w:val="7081AE37"/>
    <w:rsid w:val="708A971C"/>
    <w:rsid w:val="709717EE"/>
    <w:rsid w:val="70C53A65"/>
    <w:rsid w:val="70E064E8"/>
    <w:rsid w:val="710C01A4"/>
    <w:rsid w:val="716044DC"/>
    <w:rsid w:val="71645D7E"/>
    <w:rsid w:val="718D9E05"/>
    <w:rsid w:val="71972ECA"/>
    <w:rsid w:val="71A04535"/>
    <w:rsid w:val="71FD988D"/>
    <w:rsid w:val="7203506C"/>
    <w:rsid w:val="72140798"/>
    <w:rsid w:val="724C441A"/>
    <w:rsid w:val="72838C07"/>
    <w:rsid w:val="72ABD95C"/>
    <w:rsid w:val="72DB9965"/>
    <w:rsid w:val="72F842FF"/>
    <w:rsid w:val="734D1CEC"/>
    <w:rsid w:val="739BC77E"/>
    <w:rsid w:val="740DEEC0"/>
    <w:rsid w:val="7414A113"/>
    <w:rsid w:val="746E4B3D"/>
    <w:rsid w:val="7481A801"/>
    <w:rsid w:val="74D7587A"/>
    <w:rsid w:val="74D9B6F7"/>
    <w:rsid w:val="75347001"/>
    <w:rsid w:val="7536A753"/>
    <w:rsid w:val="7548A0E0"/>
    <w:rsid w:val="757AFA9A"/>
    <w:rsid w:val="75D7B825"/>
    <w:rsid w:val="76123E08"/>
    <w:rsid w:val="76175CD7"/>
    <w:rsid w:val="76311B9E"/>
    <w:rsid w:val="76454BCD"/>
    <w:rsid w:val="764E3F22"/>
    <w:rsid w:val="765101A9"/>
    <w:rsid w:val="76839B01"/>
    <w:rsid w:val="7683CC3A"/>
    <w:rsid w:val="76887C67"/>
    <w:rsid w:val="768997AE"/>
    <w:rsid w:val="76EFF39C"/>
    <w:rsid w:val="77231829"/>
    <w:rsid w:val="7744F412"/>
    <w:rsid w:val="7764AC2C"/>
    <w:rsid w:val="77742C2E"/>
    <w:rsid w:val="777F354F"/>
    <w:rsid w:val="779C6358"/>
    <w:rsid w:val="779EBF8D"/>
    <w:rsid w:val="77BE745F"/>
    <w:rsid w:val="77C96AD5"/>
    <w:rsid w:val="77D49CCC"/>
    <w:rsid w:val="782AD88D"/>
    <w:rsid w:val="7849F4C7"/>
    <w:rsid w:val="78577155"/>
    <w:rsid w:val="785D71E5"/>
    <w:rsid w:val="78899649"/>
    <w:rsid w:val="78B76B51"/>
    <w:rsid w:val="79096F32"/>
    <w:rsid w:val="7929EC8F"/>
    <w:rsid w:val="79363F7E"/>
    <w:rsid w:val="79587DBB"/>
    <w:rsid w:val="795A06A7"/>
    <w:rsid w:val="795CD3C6"/>
    <w:rsid w:val="79887082"/>
    <w:rsid w:val="798D0C43"/>
    <w:rsid w:val="79984B43"/>
    <w:rsid w:val="79A341B9"/>
    <w:rsid w:val="79D1BC94"/>
    <w:rsid w:val="7A533107"/>
    <w:rsid w:val="7A64D180"/>
    <w:rsid w:val="7A7A6D0D"/>
    <w:rsid w:val="7A7DF8F5"/>
    <w:rsid w:val="7A7FBF4A"/>
    <w:rsid w:val="7A82B3A7"/>
    <w:rsid w:val="7A84C3BB"/>
    <w:rsid w:val="7ACF6FE3"/>
    <w:rsid w:val="7B1CA5F8"/>
    <w:rsid w:val="7B36AAAA"/>
    <w:rsid w:val="7B580843"/>
    <w:rsid w:val="7B8EDF59"/>
    <w:rsid w:val="7BB9A8CC"/>
    <w:rsid w:val="7BE47994"/>
    <w:rsid w:val="7C072213"/>
    <w:rsid w:val="7C088E6C"/>
    <w:rsid w:val="7C1145F0"/>
    <w:rsid w:val="7C7BE3A3"/>
    <w:rsid w:val="7C7FB924"/>
    <w:rsid w:val="7C862832"/>
    <w:rsid w:val="7CA01670"/>
    <w:rsid w:val="7CF4A2ED"/>
    <w:rsid w:val="7CFE16DF"/>
    <w:rsid w:val="7D117CB2"/>
    <w:rsid w:val="7D22C31C"/>
    <w:rsid w:val="7D4766BF"/>
    <w:rsid w:val="7D795989"/>
    <w:rsid w:val="7DBE5078"/>
    <w:rsid w:val="7E0F62D2"/>
    <w:rsid w:val="7E16AD4D"/>
    <w:rsid w:val="7E3440F8"/>
    <w:rsid w:val="7E753BD8"/>
    <w:rsid w:val="7EA40A6D"/>
    <w:rsid w:val="7EB8DBB1"/>
    <w:rsid w:val="7EBB12F0"/>
    <w:rsid w:val="7ECC9D3E"/>
    <w:rsid w:val="7EF2B4EC"/>
    <w:rsid w:val="7F14FE93"/>
    <w:rsid w:val="7F3A785D"/>
    <w:rsid w:val="7F471502"/>
    <w:rsid w:val="7F774EF5"/>
    <w:rsid w:val="7FD09EE9"/>
    <w:rsid w:val="7FDF247A"/>
    <w:rsid w:val="7FF02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2A63"/>
  <w15:chartTrackingRefBased/>
  <w15:docId w15:val="{BD282BB2-BE05-4846-ACE4-F362DBBA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5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570D"/>
  </w:style>
  <w:style w:type="paragraph" w:styleId="Footer">
    <w:name w:val="footer"/>
    <w:basedOn w:val="Normal"/>
    <w:link w:val="FooterChar"/>
    <w:uiPriority w:val="99"/>
    <w:unhideWhenUsed/>
    <w:rsid w:val="00175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70D"/>
  </w:style>
  <w:style w:type="table" w:styleId="TableGrid">
    <w:name w:val="Table Grid"/>
    <w:basedOn w:val="TableNormal"/>
    <w:uiPriority w:val="39"/>
    <w:rsid w:val="0017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6726"/>
    <w:pPr>
      <w:ind w:left="720"/>
      <w:contextualSpacing/>
    </w:pPr>
  </w:style>
  <w:style w:type="character" w:styleId="Hyperlink">
    <w:name w:val="Hyperlink"/>
    <w:basedOn w:val="DefaultParagraphFont"/>
    <w:uiPriority w:val="99"/>
    <w:unhideWhenUsed/>
    <w:rsid w:val="00317461"/>
    <w:rPr>
      <w:color w:val="0563C1" w:themeColor="hyperlink"/>
      <w:u w:val="single"/>
    </w:rPr>
  </w:style>
  <w:style w:type="character" w:styleId="CommentReference">
    <w:name w:val="annotation reference"/>
    <w:basedOn w:val="DefaultParagraphFont"/>
    <w:uiPriority w:val="99"/>
    <w:semiHidden/>
    <w:unhideWhenUsed/>
    <w:rsid w:val="000E730A"/>
    <w:rPr>
      <w:sz w:val="16"/>
      <w:szCs w:val="16"/>
    </w:rPr>
  </w:style>
  <w:style w:type="paragraph" w:styleId="CommentText">
    <w:name w:val="annotation text"/>
    <w:basedOn w:val="Normal"/>
    <w:link w:val="CommentTextChar"/>
    <w:uiPriority w:val="99"/>
    <w:unhideWhenUsed/>
    <w:rsid w:val="000E730A"/>
    <w:pPr>
      <w:spacing w:line="240" w:lineRule="auto"/>
    </w:pPr>
    <w:rPr>
      <w:sz w:val="20"/>
      <w:szCs w:val="20"/>
    </w:rPr>
  </w:style>
  <w:style w:type="character" w:customStyle="1" w:styleId="CommentTextChar">
    <w:name w:val="Comment Text Char"/>
    <w:basedOn w:val="DefaultParagraphFont"/>
    <w:link w:val="CommentText"/>
    <w:uiPriority w:val="99"/>
    <w:rsid w:val="000E730A"/>
    <w:rPr>
      <w:sz w:val="20"/>
      <w:szCs w:val="20"/>
    </w:rPr>
  </w:style>
  <w:style w:type="paragraph" w:styleId="CommentSubject">
    <w:name w:val="annotation subject"/>
    <w:basedOn w:val="CommentText"/>
    <w:next w:val="CommentText"/>
    <w:link w:val="CommentSubjectChar"/>
    <w:uiPriority w:val="99"/>
    <w:semiHidden/>
    <w:unhideWhenUsed/>
    <w:rsid w:val="000E730A"/>
    <w:rPr>
      <w:b/>
      <w:bCs/>
    </w:rPr>
  </w:style>
  <w:style w:type="character" w:customStyle="1" w:styleId="CommentSubjectChar">
    <w:name w:val="Comment Subject Char"/>
    <w:basedOn w:val="CommentTextChar"/>
    <w:link w:val="CommentSubject"/>
    <w:uiPriority w:val="99"/>
    <w:semiHidden/>
    <w:rsid w:val="000E730A"/>
    <w:rPr>
      <w:b/>
      <w:bCs/>
      <w:sz w:val="20"/>
      <w:szCs w:val="20"/>
    </w:rPr>
  </w:style>
  <w:style w:type="character" w:styleId="UnresolvedMention">
    <w:name w:val="Unresolved Mention"/>
    <w:basedOn w:val="DefaultParagraphFont"/>
    <w:uiPriority w:val="99"/>
    <w:semiHidden/>
    <w:unhideWhenUsed/>
    <w:rsid w:val="00C3428D"/>
    <w:rPr>
      <w:color w:val="605E5C"/>
      <w:shd w:val="clear" w:color="auto" w:fill="E1DFDD"/>
    </w:rPr>
  </w:style>
  <w:style w:type="character" w:styleId="FollowedHyperlink">
    <w:name w:val="FollowedHyperlink"/>
    <w:basedOn w:val="DefaultParagraphFont"/>
    <w:uiPriority w:val="99"/>
    <w:semiHidden/>
    <w:unhideWhenUsed/>
    <w:rsid w:val="00C34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philipwalton/html-inspector"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github.com/yaniswang/HTMLHin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CB188B4-2C5F-4CDE-9E3F-9E474EE7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3282</Words>
  <Characters>18709</Characters>
  <Application>Microsoft Office Word</Application>
  <DocSecurity>4</DocSecurity>
  <Lines>155</Lines>
  <Paragraphs>43</Paragraphs>
  <ScaleCrop>false</ScaleCrop>
  <Company/>
  <LinksUpToDate>false</LinksUpToDate>
  <CharactersWithSpaces>21948</CharactersWithSpaces>
  <SharedDoc>false</SharedDoc>
  <HLinks>
    <vt:vector size="180" baseType="variant">
      <vt:variant>
        <vt:i4>3539069</vt:i4>
      </vt:variant>
      <vt:variant>
        <vt:i4>87</vt:i4>
      </vt:variant>
      <vt:variant>
        <vt:i4>0</vt:i4>
      </vt:variant>
      <vt:variant>
        <vt:i4>5</vt:i4>
      </vt:variant>
      <vt:variant>
        <vt:lpwstr>https://github.com/philipwalton/html-inspector</vt:lpwstr>
      </vt:variant>
      <vt:variant>
        <vt:lpwstr/>
      </vt:variant>
      <vt:variant>
        <vt:i4>1900551</vt:i4>
      </vt:variant>
      <vt:variant>
        <vt:i4>84</vt:i4>
      </vt:variant>
      <vt:variant>
        <vt:i4>0</vt:i4>
      </vt:variant>
      <vt:variant>
        <vt:i4>5</vt:i4>
      </vt:variant>
      <vt:variant>
        <vt:lpwstr>https://github.com/yaniswang/HTMLHint</vt:lpwstr>
      </vt:variant>
      <vt:variant>
        <vt:lpwstr/>
      </vt:variant>
      <vt:variant>
        <vt:i4>589846</vt:i4>
      </vt:variant>
      <vt:variant>
        <vt:i4>81</vt:i4>
      </vt:variant>
      <vt:variant>
        <vt:i4>0</vt:i4>
      </vt:variant>
      <vt:variant>
        <vt:i4>5</vt:i4>
      </vt:variant>
      <vt:variant>
        <vt:lpwstr/>
      </vt:variant>
      <vt:variant>
        <vt:lpwstr>Appendix</vt:lpwstr>
      </vt:variant>
      <vt:variant>
        <vt:i4>1179673</vt:i4>
      </vt:variant>
      <vt:variant>
        <vt:i4>78</vt:i4>
      </vt:variant>
      <vt:variant>
        <vt:i4>0</vt:i4>
      </vt:variant>
      <vt:variant>
        <vt:i4>5</vt:i4>
      </vt:variant>
      <vt:variant>
        <vt:lpwstr/>
      </vt:variant>
      <vt:variant>
        <vt:lpwstr>TestingRules</vt:lpwstr>
      </vt:variant>
      <vt:variant>
        <vt:i4>1703961</vt:i4>
      </vt:variant>
      <vt:variant>
        <vt:i4>75</vt:i4>
      </vt:variant>
      <vt:variant>
        <vt:i4>0</vt:i4>
      </vt:variant>
      <vt:variant>
        <vt:i4>5</vt:i4>
      </vt:variant>
      <vt:variant>
        <vt:lpwstr/>
      </vt:variant>
      <vt:variant>
        <vt:lpwstr>CodeRules</vt:lpwstr>
      </vt:variant>
      <vt:variant>
        <vt:i4>851987</vt:i4>
      </vt:variant>
      <vt:variant>
        <vt:i4>72</vt:i4>
      </vt:variant>
      <vt:variant>
        <vt:i4>0</vt:i4>
      </vt:variant>
      <vt:variant>
        <vt:i4>5</vt:i4>
      </vt:variant>
      <vt:variant>
        <vt:lpwstr/>
      </vt:variant>
      <vt:variant>
        <vt:lpwstr>ConfigurationManagementRules</vt:lpwstr>
      </vt:variant>
      <vt:variant>
        <vt:i4>1048606</vt:i4>
      </vt:variant>
      <vt:variant>
        <vt:i4>69</vt:i4>
      </vt:variant>
      <vt:variant>
        <vt:i4>0</vt:i4>
      </vt:variant>
      <vt:variant>
        <vt:i4>5</vt:i4>
      </vt:variant>
      <vt:variant>
        <vt:lpwstr/>
      </vt:variant>
      <vt:variant>
        <vt:lpwstr>Rules</vt:lpwstr>
      </vt:variant>
      <vt:variant>
        <vt:i4>1441804</vt:i4>
      </vt:variant>
      <vt:variant>
        <vt:i4>66</vt:i4>
      </vt:variant>
      <vt:variant>
        <vt:i4>0</vt:i4>
      </vt:variant>
      <vt:variant>
        <vt:i4>5</vt:i4>
      </vt:variant>
      <vt:variant>
        <vt:lpwstr/>
      </vt:variant>
      <vt:variant>
        <vt:lpwstr>MeetingNotes</vt:lpwstr>
      </vt:variant>
      <vt:variant>
        <vt:i4>7864416</vt:i4>
      </vt:variant>
      <vt:variant>
        <vt:i4>63</vt:i4>
      </vt:variant>
      <vt:variant>
        <vt:i4>0</vt:i4>
      </vt:variant>
      <vt:variant>
        <vt:i4>5</vt:i4>
      </vt:variant>
      <vt:variant>
        <vt:lpwstr/>
      </vt:variant>
      <vt:variant>
        <vt:lpwstr>AutomatedTestingDiagram</vt:lpwstr>
      </vt:variant>
      <vt:variant>
        <vt:i4>6684796</vt:i4>
      </vt:variant>
      <vt:variant>
        <vt:i4>60</vt:i4>
      </vt:variant>
      <vt:variant>
        <vt:i4>0</vt:i4>
      </vt:variant>
      <vt:variant>
        <vt:i4>5</vt:i4>
      </vt:variant>
      <vt:variant>
        <vt:lpwstr/>
      </vt:variant>
      <vt:variant>
        <vt:lpwstr>ManualUploadTestingDiagram</vt:lpwstr>
      </vt:variant>
      <vt:variant>
        <vt:i4>7012470</vt:i4>
      </vt:variant>
      <vt:variant>
        <vt:i4>57</vt:i4>
      </vt:variant>
      <vt:variant>
        <vt:i4>0</vt:i4>
      </vt:variant>
      <vt:variant>
        <vt:i4>5</vt:i4>
      </vt:variant>
      <vt:variant>
        <vt:lpwstr/>
      </vt:variant>
      <vt:variant>
        <vt:lpwstr>DatabaseDiagram</vt:lpwstr>
      </vt:variant>
      <vt:variant>
        <vt:i4>7012478</vt:i4>
      </vt:variant>
      <vt:variant>
        <vt:i4>54</vt:i4>
      </vt:variant>
      <vt:variant>
        <vt:i4>0</vt:i4>
      </vt:variant>
      <vt:variant>
        <vt:i4>5</vt:i4>
      </vt:variant>
      <vt:variant>
        <vt:lpwstr/>
      </vt:variant>
      <vt:variant>
        <vt:lpwstr>UserBasedFunctionalitiesDiagram</vt:lpwstr>
      </vt:variant>
      <vt:variant>
        <vt:i4>8323171</vt:i4>
      </vt:variant>
      <vt:variant>
        <vt:i4>51</vt:i4>
      </vt:variant>
      <vt:variant>
        <vt:i4>0</vt:i4>
      </vt:variant>
      <vt:variant>
        <vt:i4>5</vt:i4>
      </vt:variant>
      <vt:variant>
        <vt:lpwstr/>
      </vt:variant>
      <vt:variant>
        <vt:lpwstr>UseCasesDiagram</vt:lpwstr>
      </vt:variant>
      <vt:variant>
        <vt:i4>7602293</vt:i4>
      </vt:variant>
      <vt:variant>
        <vt:i4>48</vt:i4>
      </vt:variant>
      <vt:variant>
        <vt:i4>0</vt:i4>
      </vt:variant>
      <vt:variant>
        <vt:i4>5</vt:i4>
      </vt:variant>
      <vt:variant>
        <vt:lpwstr/>
      </vt:variant>
      <vt:variant>
        <vt:lpwstr>InsfrastructureDiagram</vt:lpwstr>
      </vt:variant>
      <vt:variant>
        <vt:i4>7340135</vt:i4>
      </vt:variant>
      <vt:variant>
        <vt:i4>45</vt:i4>
      </vt:variant>
      <vt:variant>
        <vt:i4>0</vt:i4>
      </vt:variant>
      <vt:variant>
        <vt:i4>5</vt:i4>
      </vt:variant>
      <vt:variant>
        <vt:lpwstr/>
      </vt:variant>
      <vt:variant>
        <vt:lpwstr>SoftwareDiagram</vt:lpwstr>
      </vt:variant>
      <vt:variant>
        <vt:i4>7340132</vt:i4>
      </vt:variant>
      <vt:variant>
        <vt:i4>42</vt:i4>
      </vt:variant>
      <vt:variant>
        <vt:i4>0</vt:i4>
      </vt:variant>
      <vt:variant>
        <vt:i4>5</vt:i4>
      </vt:variant>
      <vt:variant>
        <vt:lpwstr/>
      </vt:variant>
      <vt:variant>
        <vt:lpwstr>RolesAndResponsabilites</vt:lpwstr>
      </vt:variant>
      <vt:variant>
        <vt:i4>6946914</vt:i4>
      </vt:variant>
      <vt:variant>
        <vt:i4>39</vt:i4>
      </vt:variant>
      <vt:variant>
        <vt:i4>0</vt:i4>
      </vt:variant>
      <vt:variant>
        <vt:i4>5</vt:i4>
      </vt:variant>
      <vt:variant>
        <vt:lpwstr/>
      </vt:variant>
      <vt:variant>
        <vt:lpwstr>DataDictionary</vt:lpwstr>
      </vt:variant>
      <vt:variant>
        <vt:i4>7929983</vt:i4>
      </vt:variant>
      <vt:variant>
        <vt:i4>36</vt:i4>
      </vt:variant>
      <vt:variant>
        <vt:i4>0</vt:i4>
      </vt:variant>
      <vt:variant>
        <vt:i4>5</vt:i4>
      </vt:variant>
      <vt:variant>
        <vt:lpwstr/>
      </vt:variant>
      <vt:variant>
        <vt:lpwstr>ProjectPlanSchedule</vt:lpwstr>
      </vt:variant>
      <vt:variant>
        <vt:i4>7340132</vt:i4>
      </vt:variant>
      <vt:variant>
        <vt:i4>33</vt:i4>
      </vt:variant>
      <vt:variant>
        <vt:i4>0</vt:i4>
      </vt:variant>
      <vt:variant>
        <vt:i4>5</vt:i4>
      </vt:variant>
      <vt:variant>
        <vt:lpwstr/>
      </vt:variant>
      <vt:variant>
        <vt:lpwstr>Specificiations</vt:lpwstr>
      </vt:variant>
      <vt:variant>
        <vt:i4>1966098</vt:i4>
      </vt:variant>
      <vt:variant>
        <vt:i4>30</vt:i4>
      </vt:variant>
      <vt:variant>
        <vt:i4>0</vt:i4>
      </vt:variant>
      <vt:variant>
        <vt:i4>5</vt:i4>
      </vt:variant>
      <vt:variant>
        <vt:lpwstr/>
      </vt:variant>
      <vt:variant>
        <vt:lpwstr>BackgroundInformation</vt:lpwstr>
      </vt:variant>
      <vt:variant>
        <vt:i4>7995519</vt:i4>
      </vt:variant>
      <vt:variant>
        <vt:i4>27</vt:i4>
      </vt:variant>
      <vt:variant>
        <vt:i4>0</vt:i4>
      </vt:variant>
      <vt:variant>
        <vt:i4>5</vt:i4>
      </vt:variant>
      <vt:variant>
        <vt:lpwstr/>
      </vt:variant>
      <vt:variant>
        <vt:lpwstr>RequestOverview</vt:lpwstr>
      </vt:variant>
      <vt:variant>
        <vt:i4>6422629</vt:i4>
      </vt:variant>
      <vt:variant>
        <vt:i4>24</vt:i4>
      </vt:variant>
      <vt:variant>
        <vt:i4>0</vt:i4>
      </vt:variant>
      <vt:variant>
        <vt:i4>5</vt:i4>
      </vt:variant>
      <vt:variant>
        <vt:lpwstr/>
      </vt:variant>
      <vt:variant>
        <vt:lpwstr>UserStories</vt:lpwstr>
      </vt:variant>
      <vt:variant>
        <vt:i4>7077990</vt:i4>
      </vt:variant>
      <vt:variant>
        <vt:i4>21</vt:i4>
      </vt:variant>
      <vt:variant>
        <vt:i4>0</vt:i4>
      </vt:variant>
      <vt:variant>
        <vt:i4>5</vt:i4>
      </vt:variant>
      <vt:variant>
        <vt:lpwstr/>
      </vt:variant>
      <vt:variant>
        <vt:lpwstr>InitialFeatures</vt:lpwstr>
      </vt:variant>
      <vt:variant>
        <vt:i4>1441813</vt:i4>
      </vt:variant>
      <vt:variant>
        <vt:i4>18</vt:i4>
      </vt:variant>
      <vt:variant>
        <vt:i4>0</vt:i4>
      </vt:variant>
      <vt:variant>
        <vt:i4>5</vt:i4>
      </vt:variant>
      <vt:variant>
        <vt:lpwstr/>
      </vt:variant>
      <vt:variant>
        <vt:lpwstr>InitialScenarios</vt:lpwstr>
      </vt:variant>
      <vt:variant>
        <vt:i4>720908</vt:i4>
      </vt:variant>
      <vt:variant>
        <vt:i4>15</vt:i4>
      </vt:variant>
      <vt:variant>
        <vt:i4>0</vt:i4>
      </vt:variant>
      <vt:variant>
        <vt:i4>5</vt:i4>
      </vt:variant>
      <vt:variant>
        <vt:lpwstr/>
      </vt:variant>
      <vt:variant>
        <vt:lpwstr>Personas</vt:lpwstr>
      </vt:variant>
      <vt:variant>
        <vt:i4>1507342</vt:i4>
      </vt:variant>
      <vt:variant>
        <vt:i4>12</vt:i4>
      </vt:variant>
      <vt:variant>
        <vt:i4>0</vt:i4>
      </vt:variant>
      <vt:variant>
        <vt:i4>5</vt:i4>
      </vt:variant>
      <vt:variant>
        <vt:lpwstr/>
      </vt:variant>
      <vt:variant>
        <vt:lpwstr>DefAcroAb</vt:lpwstr>
      </vt:variant>
      <vt:variant>
        <vt:i4>8323190</vt:i4>
      </vt:variant>
      <vt:variant>
        <vt:i4>9</vt:i4>
      </vt:variant>
      <vt:variant>
        <vt:i4>0</vt:i4>
      </vt:variant>
      <vt:variant>
        <vt:i4>5</vt:i4>
      </vt:variant>
      <vt:variant>
        <vt:lpwstr/>
      </vt:variant>
      <vt:variant>
        <vt:lpwstr>Charter</vt:lpwstr>
      </vt:variant>
      <vt:variant>
        <vt:i4>7733357</vt:i4>
      </vt:variant>
      <vt:variant>
        <vt:i4>6</vt:i4>
      </vt:variant>
      <vt:variant>
        <vt:i4>0</vt:i4>
      </vt:variant>
      <vt:variant>
        <vt:i4>5</vt:i4>
      </vt:variant>
      <vt:variant>
        <vt:lpwstr/>
      </vt:variant>
      <vt:variant>
        <vt:lpwstr>Purpose</vt:lpwstr>
      </vt:variant>
      <vt:variant>
        <vt:i4>1835036</vt:i4>
      </vt:variant>
      <vt:variant>
        <vt:i4>3</vt:i4>
      </vt:variant>
      <vt:variant>
        <vt:i4>0</vt:i4>
      </vt:variant>
      <vt:variant>
        <vt:i4>5</vt:i4>
      </vt:variant>
      <vt:variant>
        <vt:lpwstr/>
      </vt:variant>
      <vt:variant>
        <vt:lpwstr>Introduction</vt:lpwstr>
      </vt:variant>
      <vt:variant>
        <vt:i4>6553708</vt:i4>
      </vt:variant>
      <vt:variant>
        <vt:i4>0</vt:i4>
      </vt:variant>
      <vt:variant>
        <vt:i4>0</vt:i4>
      </vt:variant>
      <vt:variant>
        <vt:i4>5</vt:i4>
      </vt:variant>
      <vt:variant>
        <vt:lpwstr/>
      </vt:variant>
      <vt:variant>
        <vt:lpwstr>RevisionHistory</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Nash</dc:creator>
  <cp:keywords/>
  <dc:description/>
  <cp:lastModifiedBy>Naomi Nash</cp:lastModifiedBy>
  <cp:revision>591</cp:revision>
  <dcterms:created xsi:type="dcterms:W3CDTF">2022-03-01T12:43:00Z</dcterms:created>
  <dcterms:modified xsi:type="dcterms:W3CDTF">2022-04-27T04:06:00Z</dcterms:modified>
</cp:coreProperties>
</file>